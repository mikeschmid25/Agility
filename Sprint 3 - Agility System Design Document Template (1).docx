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4BCF5" w14:textId="499D8365" w:rsidR="000D20E7" w:rsidRPr="00C148E9" w:rsidRDefault="000D20E7" w:rsidP="00AA4A6F">
      <w:pPr>
        <w:pStyle w:val="Title"/>
        <w:jc w:val="left"/>
        <w:rPr>
          <w:rFonts w:ascii="Arial Black" w:hAnsi="Arial Black"/>
          <w:sz w:val="48"/>
          <w:szCs w:val="48"/>
        </w:rPr>
      </w:pPr>
    </w:p>
    <w:p w14:paraId="1851E277" w14:textId="4037FBE5" w:rsidR="00B916F4" w:rsidRPr="0084497F" w:rsidRDefault="002875B3" w:rsidP="00B916F4">
      <w:pPr>
        <w:pStyle w:val="Title"/>
      </w:pPr>
      <w:r>
        <w:t xml:space="preserve">Sprint </w:t>
      </w:r>
      <w:r w:rsidR="00A23E2C">
        <w:t>3</w:t>
      </w:r>
      <w:r>
        <w:t xml:space="preserve"> - </w:t>
      </w:r>
      <w:r w:rsidR="009F2FC5">
        <w:t>A</w:t>
      </w:r>
      <w:r w:rsidR="00A23E2C">
        <w:t>gility</w:t>
      </w:r>
      <w:r w:rsidR="00F2173E">
        <w:t xml:space="preserve"> </w:t>
      </w:r>
      <w:r w:rsidR="002804C9">
        <w:t>Design Document</w:t>
      </w:r>
    </w:p>
    <w:p w14:paraId="1869B298" w14:textId="607EC542" w:rsidR="00B916F4" w:rsidRPr="0084497F" w:rsidRDefault="00A23E2C" w:rsidP="00B916F4">
      <w:pPr>
        <w:pStyle w:val="Title"/>
      </w:pPr>
      <w:r>
        <w:t>December 3rd</w:t>
      </w:r>
      <w:r w:rsidR="002361DB">
        <w:t>, 2020</w:t>
      </w:r>
    </w:p>
    <w:p w14:paraId="29F53003" w14:textId="77777777" w:rsidR="00B916F4" w:rsidRDefault="00B916F4" w:rsidP="00854E60">
      <w:pPr>
        <w:pStyle w:val="Comment"/>
      </w:pPr>
    </w:p>
    <w:p w14:paraId="744B94F3" w14:textId="77777777" w:rsidR="00377472" w:rsidRPr="002410A3" w:rsidRDefault="000D20E7" w:rsidP="00DF42EE">
      <w:pPr>
        <w:pStyle w:val="CellHead"/>
        <w:rPr>
          <w:sz w:val="32"/>
          <w:szCs w:val="32"/>
        </w:rPr>
      </w:pPr>
      <w:r w:rsidRPr="00C148E9">
        <w:br w:type="page"/>
      </w:r>
      <w:r w:rsidR="00377472" w:rsidRPr="002410A3">
        <w:rPr>
          <w:sz w:val="32"/>
          <w:szCs w:val="32"/>
        </w:rPr>
        <w:t>Table of Contents</w:t>
      </w:r>
    </w:p>
    <w:bookmarkStart w:id="0" w:name="_Toc191714069"/>
    <w:p w14:paraId="129E1D66" w14:textId="77777777" w:rsidR="007A4E83" w:rsidRPr="00980CE7" w:rsidRDefault="00C01857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"3-3" \h \z \t "Heading 1,1,Heading 2,2,Appendix 1,1,Appendix 2,2" </w:instrText>
      </w:r>
      <w:r>
        <w:rPr>
          <w:b w:val="0"/>
          <w:caps w:val="0"/>
        </w:rPr>
        <w:fldChar w:fldCharType="separate"/>
      </w:r>
      <w:hyperlink w:anchor="_Toc21616852" w:history="1">
        <w:r w:rsidR="007A4E83" w:rsidRPr="00C27B02">
          <w:rPr>
            <w:rStyle w:val="Hyperlink"/>
            <w:noProof/>
          </w:rPr>
          <w:t>1.</w:t>
        </w:r>
        <w:r w:rsidR="007A4E83" w:rsidRPr="00980CE7">
          <w:rPr>
            <w:b w:val="0"/>
            <w:bCs w:val="0"/>
            <w: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Executive Summary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_Toc21616852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3</w:t>
        </w:r>
        <w:r w:rsidR="007A4E83">
          <w:rPr>
            <w:noProof/>
            <w:webHidden/>
          </w:rPr>
          <w:fldChar w:fldCharType="end"/>
        </w:r>
      </w:hyperlink>
    </w:p>
    <w:p w14:paraId="56DA93EA" w14:textId="77777777" w:rsidR="007A4E83" w:rsidRPr="00980CE7" w:rsidRDefault="00320E65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53" w:history="1">
        <w:r w:rsidR="007A4E83" w:rsidRPr="00C27B02">
          <w:rPr>
            <w:rStyle w:val="Hyperlink"/>
            <w:noProof/>
          </w:rPr>
          <w:t>1.1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Project Overview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_Toc21616853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3</w:t>
        </w:r>
        <w:r w:rsidR="007A4E83">
          <w:rPr>
            <w:noProof/>
            <w:webHidden/>
          </w:rPr>
          <w:fldChar w:fldCharType="end"/>
        </w:r>
      </w:hyperlink>
    </w:p>
    <w:p w14:paraId="1A696B40" w14:textId="77777777" w:rsidR="007A4E83" w:rsidRPr="00980CE7" w:rsidRDefault="00320E65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54" w:history="1">
        <w:r w:rsidR="007A4E83" w:rsidRPr="00C27B02">
          <w:rPr>
            <w:rStyle w:val="Hyperlink"/>
            <w:noProof/>
          </w:rPr>
          <w:t>1.2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Purpose and Scope of this Specification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_Toc21616854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3</w:t>
        </w:r>
        <w:r w:rsidR="007A4E83">
          <w:rPr>
            <w:noProof/>
            <w:webHidden/>
          </w:rPr>
          <w:fldChar w:fldCharType="end"/>
        </w:r>
      </w:hyperlink>
    </w:p>
    <w:p w14:paraId="594437A9" w14:textId="77777777" w:rsidR="007A4E83" w:rsidRPr="00980CE7" w:rsidRDefault="00320E65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anchor="_Toc21616855" w:history="1">
        <w:r w:rsidR="007A4E83" w:rsidRPr="00C27B02">
          <w:rPr>
            <w:rStyle w:val="Hyperlink"/>
            <w:noProof/>
          </w:rPr>
          <w:t>2.</w:t>
        </w:r>
        <w:r w:rsidR="007A4E83" w:rsidRPr="00980CE7">
          <w:rPr>
            <w:b w:val="0"/>
            <w:bCs w:val="0"/>
            <w: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Product/Service Description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_Toc21616855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3</w:t>
        </w:r>
        <w:r w:rsidR="007A4E83">
          <w:rPr>
            <w:noProof/>
            <w:webHidden/>
          </w:rPr>
          <w:fldChar w:fldCharType="end"/>
        </w:r>
      </w:hyperlink>
    </w:p>
    <w:p w14:paraId="29183E30" w14:textId="77777777" w:rsidR="007A4E83" w:rsidRPr="00980CE7" w:rsidRDefault="00320E65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56" w:history="1">
        <w:r w:rsidR="007A4E83" w:rsidRPr="00C27B02">
          <w:rPr>
            <w:rStyle w:val="Hyperlink"/>
            <w:noProof/>
          </w:rPr>
          <w:t>2.1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Product Context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_Toc21616856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3</w:t>
        </w:r>
        <w:r w:rsidR="007A4E83">
          <w:rPr>
            <w:noProof/>
            <w:webHidden/>
          </w:rPr>
          <w:fldChar w:fldCharType="end"/>
        </w:r>
      </w:hyperlink>
    </w:p>
    <w:p w14:paraId="22169194" w14:textId="77777777" w:rsidR="007A4E83" w:rsidRPr="00980CE7" w:rsidRDefault="00320E65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57" w:history="1">
        <w:r w:rsidR="007A4E83" w:rsidRPr="00C27B02">
          <w:rPr>
            <w:rStyle w:val="Hyperlink"/>
            <w:noProof/>
          </w:rPr>
          <w:t>2.2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User Characteristics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_Toc21616857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3</w:t>
        </w:r>
        <w:r w:rsidR="007A4E83">
          <w:rPr>
            <w:noProof/>
            <w:webHidden/>
          </w:rPr>
          <w:fldChar w:fldCharType="end"/>
        </w:r>
      </w:hyperlink>
    </w:p>
    <w:p w14:paraId="56DBA1F2" w14:textId="77777777" w:rsidR="007A4E83" w:rsidRPr="00980CE7" w:rsidRDefault="00320E65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58" w:history="1">
        <w:r w:rsidR="007A4E83" w:rsidRPr="00C27B02">
          <w:rPr>
            <w:rStyle w:val="Hyperlink"/>
            <w:noProof/>
          </w:rPr>
          <w:t>2.3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Assumptions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_Toc21616858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3</w:t>
        </w:r>
        <w:r w:rsidR="007A4E83">
          <w:rPr>
            <w:noProof/>
            <w:webHidden/>
          </w:rPr>
          <w:fldChar w:fldCharType="end"/>
        </w:r>
      </w:hyperlink>
    </w:p>
    <w:p w14:paraId="42E0B02F" w14:textId="77777777" w:rsidR="007A4E83" w:rsidRPr="00980CE7" w:rsidRDefault="00320E65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59" w:history="1">
        <w:r w:rsidR="007A4E83" w:rsidRPr="00C27B02">
          <w:rPr>
            <w:rStyle w:val="Hyperlink"/>
            <w:noProof/>
          </w:rPr>
          <w:t>2.4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Constraints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_Toc21616859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3</w:t>
        </w:r>
        <w:r w:rsidR="007A4E83">
          <w:rPr>
            <w:noProof/>
            <w:webHidden/>
          </w:rPr>
          <w:fldChar w:fldCharType="end"/>
        </w:r>
      </w:hyperlink>
    </w:p>
    <w:p w14:paraId="40D3CACC" w14:textId="77777777" w:rsidR="007A4E83" w:rsidRPr="00980CE7" w:rsidRDefault="00320E65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60" w:history="1">
        <w:r w:rsidR="007A4E83" w:rsidRPr="00C27B02">
          <w:rPr>
            <w:rStyle w:val="Hyperlink"/>
            <w:noProof/>
          </w:rPr>
          <w:t>2.5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Dependencies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_Toc21616860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4</w:t>
        </w:r>
        <w:r w:rsidR="007A4E83">
          <w:rPr>
            <w:noProof/>
            <w:webHidden/>
          </w:rPr>
          <w:fldChar w:fldCharType="end"/>
        </w:r>
      </w:hyperlink>
    </w:p>
    <w:p w14:paraId="1817D824" w14:textId="77777777" w:rsidR="007A4E83" w:rsidRPr="00980CE7" w:rsidRDefault="00320E65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anchor="_Toc21616861" w:history="1">
        <w:r w:rsidR="007A4E83" w:rsidRPr="00C27B02">
          <w:rPr>
            <w:rStyle w:val="Hyperlink"/>
            <w:noProof/>
          </w:rPr>
          <w:t>3.</w:t>
        </w:r>
        <w:r w:rsidR="007A4E83" w:rsidRPr="00980CE7">
          <w:rPr>
            <w:b w:val="0"/>
            <w:bCs w:val="0"/>
            <w: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Requirements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_Toc21616861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4</w:t>
        </w:r>
        <w:r w:rsidR="007A4E83">
          <w:rPr>
            <w:noProof/>
            <w:webHidden/>
          </w:rPr>
          <w:fldChar w:fldCharType="end"/>
        </w:r>
      </w:hyperlink>
    </w:p>
    <w:p w14:paraId="65CBA35C" w14:textId="77777777" w:rsidR="007A4E83" w:rsidRPr="00980CE7" w:rsidRDefault="00320E65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62" w:history="1">
        <w:r w:rsidR="007A4E83" w:rsidRPr="00C27B02">
          <w:rPr>
            <w:rStyle w:val="Hyperlink"/>
            <w:noProof/>
          </w:rPr>
          <w:t>3.1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Functional Requirements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_Toc21616862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5</w:t>
        </w:r>
        <w:r w:rsidR="007A4E83">
          <w:rPr>
            <w:noProof/>
            <w:webHidden/>
          </w:rPr>
          <w:fldChar w:fldCharType="end"/>
        </w:r>
      </w:hyperlink>
    </w:p>
    <w:p w14:paraId="5046E8CC" w14:textId="77777777" w:rsidR="007A4E83" w:rsidRPr="00980CE7" w:rsidRDefault="00320E65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63" w:history="1">
        <w:r w:rsidR="007A4E83" w:rsidRPr="00C27B02">
          <w:rPr>
            <w:rStyle w:val="Hyperlink"/>
            <w:noProof/>
          </w:rPr>
          <w:t>3.2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Security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_Toc21616863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5</w:t>
        </w:r>
        <w:r w:rsidR="007A4E83">
          <w:rPr>
            <w:noProof/>
            <w:webHidden/>
          </w:rPr>
          <w:fldChar w:fldCharType="end"/>
        </w:r>
      </w:hyperlink>
    </w:p>
    <w:p w14:paraId="4B5DB4EC" w14:textId="77777777" w:rsidR="007A4E83" w:rsidRPr="00980CE7" w:rsidRDefault="00320E65">
      <w:pPr>
        <w:pStyle w:val="TOC3"/>
        <w:tabs>
          <w:tab w:val="left" w:pos="1200"/>
          <w:tab w:val="right" w:leader="dot" w:pos="10070"/>
        </w:tabs>
        <w:rPr>
          <w:i w:val="0"/>
          <w:iCs w:val="0"/>
          <w:noProof/>
          <w:sz w:val="22"/>
          <w:szCs w:val="22"/>
        </w:rPr>
      </w:pPr>
      <w:hyperlink w:anchor="_Toc21616864" w:history="1">
        <w:r w:rsidR="007A4E83" w:rsidRPr="00C27B02">
          <w:rPr>
            <w:rStyle w:val="Hyperlink"/>
            <w:noProof/>
          </w:rPr>
          <w:t>3.2.1</w:t>
        </w:r>
        <w:r w:rsidR="007A4E83" w:rsidRPr="00980CE7">
          <w:rPr>
            <w:i w:val="0"/>
            <w:iC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Protection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_Toc21616864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5</w:t>
        </w:r>
        <w:r w:rsidR="007A4E83">
          <w:rPr>
            <w:noProof/>
            <w:webHidden/>
          </w:rPr>
          <w:fldChar w:fldCharType="end"/>
        </w:r>
      </w:hyperlink>
    </w:p>
    <w:p w14:paraId="64F2A144" w14:textId="77777777" w:rsidR="007A4E83" w:rsidRPr="00980CE7" w:rsidRDefault="00320E65">
      <w:pPr>
        <w:pStyle w:val="TOC3"/>
        <w:tabs>
          <w:tab w:val="left" w:pos="1200"/>
          <w:tab w:val="right" w:leader="dot" w:pos="10070"/>
        </w:tabs>
        <w:rPr>
          <w:i w:val="0"/>
          <w:iCs w:val="0"/>
          <w:noProof/>
          <w:sz w:val="22"/>
          <w:szCs w:val="22"/>
        </w:rPr>
      </w:pPr>
      <w:hyperlink w:anchor="_Toc21616865" w:history="1">
        <w:r w:rsidR="007A4E83" w:rsidRPr="00C27B02">
          <w:rPr>
            <w:rStyle w:val="Hyperlink"/>
            <w:noProof/>
          </w:rPr>
          <w:t>3.2.2</w:t>
        </w:r>
        <w:r w:rsidR="007A4E83" w:rsidRPr="00980CE7">
          <w:rPr>
            <w:i w:val="0"/>
            <w:iC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Authorization and Authentication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_Toc21616865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6</w:t>
        </w:r>
        <w:r w:rsidR="007A4E83">
          <w:rPr>
            <w:noProof/>
            <w:webHidden/>
          </w:rPr>
          <w:fldChar w:fldCharType="end"/>
        </w:r>
      </w:hyperlink>
    </w:p>
    <w:p w14:paraId="4B219E3F" w14:textId="77777777" w:rsidR="007A4E83" w:rsidRPr="00980CE7" w:rsidRDefault="00320E65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66" w:history="1">
        <w:r w:rsidR="007A4E83" w:rsidRPr="00C27B02">
          <w:rPr>
            <w:rStyle w:val="Hyperlink"/>
            <w:noProof/>
          </w:rPr>
          <w:t>3.3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Portability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_Toc21616866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6</w:t>
        </w:r>
        <w:r w:rsidR="007A4E83">
          <w:rPr>
            <w:noProof/>
            <w:webHidden/>
          </w:rPr>
          <w:fldChar w:fldCharType="end"/>
        </w:r>
      </w:hyperlink>
    </w:p>
    <w:p w14:paraId="63C0A9FB" w14:textId="77777777" w:rsidR="007A4E83" w:rsidRPr="00980CE7" w:rsidRDefault="00320E65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anchor="_Toc21616867" w:history="1">
        <w:r w:rsidR="007A4E83" w:rsidRPr="00C27B02">
          <w:rPr>
            <w:rStyle w:val="Hyperlink"/>
            <w:noProof/>
          </w:rPr>
          <w:t>4.</w:t>
        </w:r>
        <w:r w:rsidR="007A4E83" w:rsidRPr="00980CE7">
          <w:rPr>
            <w:b w:val="0"/>
            <w:bCs w:val="0"/>
            <w: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Requirements Confirmation/Stakeholder sign-off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_Toc21616867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6</w:t>
        </w:r>
        <w:r w:rsidR="007A4E83">
          <w:rPr>
            <w:noProof/>
            <w:webHidden/>
          </w:rPr>
          <w:fldChar w:fldCharType="end"/>
        </w:r>
      </w:hyperlink>
    </w:p>
    <w:p w14:paraId="7145ECE1" w14:textId="77777777" w:rsidR="007A4E83" w:rsidRPr="00980CE7" w:rsidRDefault="00320E65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anchor="_Toc21616868" w:history="1">
        <w:r w:rsidR="007A4E83" w:rsidRPr="00C27B02">
          <w:rPr>
            <w:rStyle w:val="Hyperlink"/>
            <w:noProof/>
          </w:rPr>
          <w:t>5.</w:t>
        </w:r>
        <w:r w:rsidR="007A4E83" w:rsidRPr="00980CE7">
          <w:rPr>
            <w:b w:val="0"/>
            <w:bCs w:val="0"/>
            <w: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System Design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_Toc21616868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6</w:t>
        </w:r>
        <w:r w:rsidR="007A4E83">
          <w:rPr>
            <w:noProof/>
            <w:webHidden/>
          </w:rPr>
          <w:fldChar w:fldCharType="end"/>
        </w:r>
      </w:hyperlink>
    </w:p>
    <w:p w14:paraId="229D66C1" w14:textId="77777777" w:rsidR="007A4E83" w:rsidRPr="00980CE7" w:rsidRDefault="00320E65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69" w:history="1">
        <w:r w:rsidR="007A4E83" w:rsidRPr="00C27B02">
          <w:rPr>
            <w:rStyle w:val="Hyperlink"/>
            <w:noProof/>
          </w:rPr>
          <w:t>5.1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Algorithm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_Toc21616869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6</w:t>
        </w:r>
        <w:r w:rsidR="007A4E83">
          <w:rPr>
            <w:noProof/>
            <w:webHidden/>
          </w:rPr>
          <w:fldChar w:fldCharType="end"/>
        </w:r>
      </w:hyperlink>
    </w:p>
    <w:p w14:paraId="0B7BCD10" w14:textId="77777777" w:rsidR="007A4E83" w:rsidRPr="00980CE7" w:rsidRDefault="00320E65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70" w:history="1">
        <w:r w:rsidR="007A4E83" w:rsidRPr="00C27B02">
          <w:rPr>
            <w:rStyle w:val="Hyperlink"/>
            <w:noProof/>
          </w:rPr>
          <w:t>5.2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System Flow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_Toc21616870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6</w:t>
        </w:r>
        <w:r w:rsidR="007A4E83">
          <w:rPr>
            <w:noProof/>
            <w:webHidden/>
          </w:rPr>
          <w:fldChar w:fldCharType="end"/>
        </w:r>
      </w:hyperlink>
    </w:p>
    <w:p w14:paraId="27769536" w14:textId="77777777" w:rsidR="007A4E83" w:rsidRPr="00980CE7" w:rsidRDefault="00320E65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71" w:history="1">
        <w:r w:rsidR="007A4E83" w:rsidRPr="00C27B02">
          <w:rPr>
            <w:rStyle w:val="Hyperlink"/>
            <w:noProof/>
          </w:rPr>
          <w:t>5.3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Software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_Toc21616871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6</w:t>
        </w:r>
        <w:r w:rsidR="007A4E83">
          <w:rPr>
            <w:noProof/>
            <w:webHidden/>
          </w:rPr>
          <w:fldChar w:fldCharType="end"/>
        </w:r>
      </w:hyperlink>
    </w:p>
    <w:p w14:paraId="0B470D84" w14:textId="77777777" w:rsidR="007A4E83" w:rsidRPr="00980CE7" w:rsidRDefault="00320E65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72" w:history="1">
        <w:r w:rsidR="007A4E83" w:rsidRPr="00C27B02">
          <w:rPr>
            <w:rStyle w:val="Hyperlink"/>
            <w:noProof/>
          </w:rPr>
          <w:t>5.4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Hardware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_Toc21616872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6</w:t>
        </w:r>
        <w:r w:rsidR="007A4E83">
          <w:rPr>
            <w:noProof/>
            <w:webHidden/>
          </w:rPr>
          <w:fldChar w:fldCharType="end"/>
        </w:r>
      </w:hyperlink>
    </w:p>
    <w:p w14:paraId="3FDE2CB6" w14:textId="77777777" w:rsidR="007A4E83" w:rsidRPr="00980CE7" w:rsidRDefault="00320E65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73" w:history="1">
        <w:r w:rsidR="007A4E83" w:rsidRPr="00C27B02">
          <w:rPr>
            <w:rStyle w:val="Hyperlink"/>
            <w:noProof/>
          </w:rPr>
          <w:t>5.5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Test Plan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_Toc21616873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7</w:t>
        </w:r>
        <w:r w:rsidR="007A4E83">
          <w:rPr>
            <w:noProof/>
            <w:webHidden/>
          </w:rPr>
          <w:fldChar w:fldCharType="end"/>
        </w:r>
      </w:hyperlink>
    </w:p>
    <w:p w14:paraId="49661EF4" w14:textId="77777777" w:rsidR="007A4E83" w:rsidRPr="00980CE7" w:rsidRDefault="00320E65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74" w:history="1">
        <w:r w:rsidR="007A4E83" w:rsidRPr="00C27B02">
          <w:rPr>
            <w:rStyle w:val="Hyperlink"/>
            <w:noProof/>
          </w:rPr>
          <w:t>5.6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Task List/Gantt Chart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_Toc21616874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7</w:t>
        </w:r>
        <w:r w:rsidR="007A4E83">
          <w:rPr>
            <w:noProof/>
            <w:webHidden/>
          </w:rPr>
          <w:fldChar w:fldCharType="end"/>
        </w:r>
      </w:hyperlink>
    </w:p>
    <w:p w14:paraId="6DBE5280" w14:textId="77777777" w:rsidR="007A4E83" w:rsidRPr="00980CE7" w:rsidRDefault="00320E65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75" w:history="1">
        <w:r w:rsidR="007A4E83" w:rsidRPr="00C27B02">
          <w:rPr>
            <w:rStyle w:val="Hyperlink"/>
            <w:noProof/>
          </w:rPr>
          <w:t>5.7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Staffing Plan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_Toc21616875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7</w:t>
        </w:r>
        <w:r w:rsidR="007A4E83">
          <w:rPr>
            <w:noProof/>
            <w:webHidden/>
          </w:rPr>
          <w:fldChar w:fldCharType="end"/>
        </w:r>
      </w:hyperlink>
    </w:p>
    <w:p w14:paraId="396FECDD" w14:textId="77777777" w:rsidR="00193D94" w:rsidRDefault="00C01857" w:rsidP="00193D94">
      <w:r>
        <w:fldChar w:fldCharType="end"/>
      </w:r>
    </w:p>
    <w:p w14:paraId="15DEB793" w14:textId="77777777" w:rsidR="00C16623" w:rsidRPr="00204335" w:rsidRDefault="00193D94" w:rsidP="00F054FE">
      <w:pPr>
        <w:pStyle w:val="Heading1"/>
      </w:pPr>
      <w:r>
        <w:br w:type="page"/>
      </w:r>
      <w:bookmarkStart w:id="1" w:name="_Toc21616852"/>
      <w:r w:rsidR="00D67920" w:rsidRPr="00204335">
        <w:t>Executive Summary</w:t>
      </w:r>
      <w:bookmarkEnd w:id="0"/>
      <w:bookmarkEnd w:id="1"/>
    </w:p>
    <w:p w14:paraId="1C353B5A" w14:textId="77777777" w:rsidR="00D472DD" w:rsidRPr="00204335" w:rsidRDefault="00FC6FB8" w:rsidP="00204335">
      <w:pPr>
        <w:pStyle w:val="Heading2"/>
      </w:pPr>
      <w:bookmarkStart w:id="2" w:name="_Toc21616853"/>
      <w:r w:rsidRPr="00204335">
        <w:t xml:space="preserve">Project </w:t>
      </w:r>
      <w:r w:rsidR="00D67920" w:rsidRPr="00204335">
        <w:t>Overview</w:t>
      </w:r>
      <w:bookmarkEnd w:id="2"/>
    </w:p>
    <w:p w14:paraId="4132A0F8" w14:textId="01CB7685" w:rsidR="001F45B8" w:rsidRPr="001F45B8" w:rsidRDefault="002361DB" w:rsidP="00FB4D95">
      <w:pPr>
        <w:pStyle w:val="BodyText"/>
      </w:pPr>
      <w:r>
        <w:t>This project will demonstrate to Professor Eckert</w:t>
      </w:r>
      <w:r w:rsidR="007D1FD3">
        <w:t>,</w:t>
      </w:r>
      <w:r>
        <w:t xml:space="preserve"> the </w:t>
      </w:r>
      <w:proofErr w:type="spellStart"/>
      <w:r>
        <w:t>sphero</w:t>
      </w:r>
      <w:proofErr w:type="spellEnd"/>
      <w:r>
        <w:t xml:space="preserve"> robot </w:t>
      </w:r>
      <w:r w:rsidR="00A23E2C">
        <w:t>navigating the agility course</w:t>
      </w:r>
      <w:r w:rsidR="00AA5A94">
        <w:t xml:space="preserve">. This includes, </w:t>
      </w:r>
      <w:r w:rsidR="00D142FD">
        <w:t xml:space="preserve">avoiding three obstacles, </w:t>
      </w:r>
      <w:r w:rsidR="00535C65">
        <w:t xml:space="preserve">going over a ramp, and knocking pins over. </w:t>
      </w:r>
    </w:p>
    <w:p w14:paraId="4E56298D" w14:textId="77777777" w:rsidR="00C16623" w:rsidRDefault="008B45FA" w:rsidP="000348DA">
      <w:pPr>
        <w:pStyle w:val="Heading2"/>
      </w:pPr>
      <w:bookmarkStart w:id="3" w:name="_Toc21616854"/>
      <w:r w:rsidRPr="002A5669">
        <w:t>Purpose</w:t>
      </w:r>
      <w:r w:rsidR="00F95ACB">
        <w:t xml:space="preserve"> and Scope of this Specification</w:t>
      </w:r>
      <w:bookmarkEnd w:id="3"/>
    </w:p>
    <w:p w14:paraId="5A84EFCC" w14:textId="669695D0" w:rsidR="00F95ACB" w:rsidRDefault="00F63E58" w:rsidP="00FB4D95">
      <w:pPr>
        <w:pStyle w:val="BodyText"/>
      </w:pPr>
      <w:r>
        <w:t>Sphero robot w</w:t>
      </w:r>
      <w:r w:rsidR="008A38FA">
        <w:t xml:space="preserve">ill </w:t>
      </w:r>
      <w:r w:rsidR="00535C65">
        <w:t xml:space="preserve">complete the agility course </w:t>
      </w:r>
      <w:r>
        <w:t xml:space="preserve">to show </w:t>
      </w:r>
      <w:r w:rsidR="007D1FD3">
        <w:t>to Professor Eckert.</w:t>
      </w:r>
      <w:del w:id="4" w:author="Michael T. Schmid">
        <w:r>
          <w:delText xml:space="preserve"> </w:delText>
        </w:r>
        <w:r w:rsidR="001F45B8" w:rsidRPr="00D77421">
          <w:delText xml:space="preserve">Describe the purpose of this </w:delText>
        </w:r>
        <w:r w:rsidR="00F95ACB" w:rsidRPr="00F95ACB">
          <w:delText>specification</w:delText>
        </w:r>
        <w:r w:rsidR="00F95ACB">
          <w:delText xml:space="preserve"> </w:delText>
        </w:r>
        <w:r w:rsidR="00F95ACB" w:rsidRPr="00D77421">
          <w:delText xml:space="preserve">and </w:delText>
        </w:r>
        <w:r w:rsidR="001F45B8" w:rsidRPr="00D77421">
          <w:delText>its intended audience.</w:delText>
        </w:r>
        <w:r w:rsidR="001F45B8">
          <w:delText xml:space="preserve"> </w:delText>
        </w:r>
        <w:r w:rsidR="00F95ACB">
          <w:delText xml:space="preserve">  Include a description of what is within the scope what is outside of the scope of these specifications.  For example:</w:delText>
        </w:r>
      </w:del>
    </w:p>
    <w:p w14:paraId="38F03C54" w14:textId="77777777" w:rsidR="00F95ACB" w:rsidRPr="001215CF" w:rsidRDefault="00F95ACB" w:rsidP="00193D94">
      <w:pPr>
        <w:pStyle w:val="ColumnHeadings"/>
      </w:pPr>
      <w:r w:rsidRPr="001215CF">
        <w:t>In scope</w:t>
      </w:r>
    </w:p>
    <w:p w14:paraId="73472679" w14:textId="30D241A5" w:rsidR="006A3956" w:rsidRPr="001215CF" w:rsidRDefault="006A3956" w:rsidP="00193D94">
      <w:pPr>
        <w:pStyle w:val="BodyText"/>
        <w:rPr>
          <w:sz w:val="20"/>
        </w:rPr>
      </w:pPr>
      <w:r w:rsidRPr="001215CF">
        <w:rPr>
          <w:sz w:val="20"/>
        </w:rPr>
        <w:t xml:space="preserve">This document addresses requirements related to </w:t>
      </w:r>
      <w:r w:rsidR="008A38FA">
        <w:rPr>
          <w:sz w:val="20"/>
        </w:rPr>
        <w:t>A</w:t>
      </w:r>
      <w:r w:rsidR="00630487">
        <w:rPr>
          <w:sz w:val="20"/>
        </w:rPr>
        <w:t>gility</w:t>
      </w:r>
      <w:r w:rsidR="007D1FD3">
        <w:rPr>
          <w:sz w:val="20"/>
        </w:rPr>
        <w:t xml:space="preserve"> </w:t>
      </w:r>
      <w:r w:rsidR="007B3300">
        <w:rPr>
          <w:sz w:val="20"/>
        </w:rPr>
        <w:t>S</w:t>
      </w:r>
      <w:r w:rsidR="007D1FD3">
        <w:rPr>
          <w:sz w:val="20"/>
        </w:rPr>
        <w:t>print</w:t>
      </w:r>
      <w:r w:rsidRPr="001215CF">
        <w:rPr>
          <w:sz w:val="20"/>
        </w:rPr>
        <w:t xml:space="preserve"> of </w:t>
      </w:r>
      <w:r w:rsidR="007D1FD3">
        <w:rPr>
          <w:sz w:val="20"/>
        </w:rPr>
        <w:t xml:space="preserve">Robot </w:t>
      </w:r>
      <w:proofErr w:type="gramStart"/>
      <w:r w:rsidRPr="001215CF">
        <w:rPr>
          <w:sz w:val="20"/>
        </w:rPr>
        <w:t>Project :</w:t>
      </w:r>
      <w:proofErr w:type="gramEnd"/>
    </w:p>
    <w:p w14:paraId="0B9BE67F" w14:textId="19972179" w:rsidR="006A3956" w:rsidRDefault="00966B74" w:rsidP="00193D94">
      <w:pPr>
        <w:pStyle w:val="ListBullet0"/>
        <w:rPr>
          <w:sz w:val="20"/>
        </w:rPr>
      </w:pPr>
      <w:r>
        <w:rPr>
          <w:sz w:val="20"/>
        </w:rPr>
        <w:t xml:space="preserve">Robot must </w:t>
      </w:r>
      <w:r w:rsidR="00D24DE0">
        <w:rPr>
          <w:sz w:val="20"/>
        </w:rPr>
        <w:t xml:space="preserve">start </w:t>
      </w:r>
      <w:r w:rsidR="001C66A8">
        <w:rPr>
          <w:sz w:val="20"/>
        </w:rPr>
        <w:t xml:space="preserve">in </w:t>
      </w:r>
      <w:r w:rsidR="00D92DA9">
        <w:rPr>
          <w:sz w:val="20"/>
        </w:rPr>
        <w:t>designated s</w:t>
      </w:r>
      <w:r w:rsidR="009511C8">
        <w:rPr>
          <w:sz w:val="20"/>
        </w:rPr>
        <w:t>quare</w:t>
      </w:r>
    </w:p>
    <w:p w14:paraId="599ED3A8" w14:textId="77777777" w:rsidR="00937C1C" w:rsidRDefault="00D24DE0" w:rsidP="00193D94">
      <w:pPr>
        <w:pStyle w:val="ListBullet0"/>
        <w:rPr>
          <w:sz w:val="20"/>
        </w:rPr>
      </w:pPr>
      <w:r>
        <w:rPr>
          <w:sz w:val="20"/>
        </w:rPr>
        <w:t xml:space="preserve">Robot must </w:t>
      </w:r>
      <w:r w:rsidR="00FA3167">
        <w:rPr>
          <w:sz w:val="20"/>
        </w:rPr>
        <w:t xml:space="preserve">navigate </w:t>
      </w:r>
      <w:r w:rsidR="00EF4AC4">
        <w:rPr>
          <w:sz w:val="20"/>
        </w:rPr>
        <w:t xml:space="preserve">around </w:t>
      </w:r>
      <w:r w:rsidR="00A90405">
        <w:rPr>
          <w:sz w:val="20"/>
        </w:rPr>
        <w:t xml:space="preserve">first </w:t>
      </w:r>
      <w:r w:rsidR="00EF4AC4">
        <w:rPr>
          <w:sz w:val="20"/>
        </w:rPr>
        <w:t>obstacle</w:t>
      </w:r>
    </w:p>
    <w:p w14:paraId="1C70174A" w14:textId="77777777" w:rsidR="00937C1C" w:rsidRDefault="00937C1C" w:rsidP="00826F26">
      <w:pPr>
        <w:pStyle w:val="ListBullet0"/>
        <w:numPr>
          <w:ilvl w:val="1"/>
          <w:numId w:val="6"/>
        </w:numPr>
        <w:rPr>
          <w:sz w:val="20"/>
        </w:rPr>
      </w:pPr>
      <w:r>
        <w:rPr>
          <w:sz w:val="20"/>
        </w:rPr>
        <w:t>Then second obstacle</w:t>
      </w:r>
    </w:p>
    <w:p w14:paraId="081A6FF9" w14:textId="1C556CE0" w:rsidR="00D24DE0" w:rsidRDefault="00826F26" w:rsidP="00826F26">
      <w:pPr>
        <w:pStyle w:val="ListBullet0"/>
        <w:numPr>
          <w:ilvl w:val="1"/>
          <w:numId w:val="6"/>
        </w:numPr>
        <w:rPr>
          <w:sz w:val="20"/>
        </w:rPr>
      </w:pPr>
      <w:r>
        <w:rPr>
          <w:sz w:val="20"/>
        </w:rPr>
        <w:t>Then third obstacle</w:t>
      </w:r>
      <w:r w:rsidR="00F16386">
        <w:rPr>
          <w:sz w:val="20"/>
        </w:rPr>
        <w:t>.</w:t>
      </w:r>
    </w:p>
    <w:p w14:paraId="76E65765" w14:textId="1572D9B3" w:rsidR="006A3956" w:rsidRPr="00F16386" w:rsidRDefault="006A3956" w:rsidP="00826F26">
      <w:pPr>
        <w:pStyle w:val="ListBullet0"/>
        <w:numPr>
          <w:ilvl w:val="0"/>
          <w:numId w:val="0"/>
        </w:numPr>
        <w:ind w:left="360"/>
        <w:rPr>
          <w:sz w:val="20"/>
        </w:rPr>
      </w:pPr>
    </w:p>
    <w:p w14:paraId="7DB3C5E8" w14:textId="77777777" w:rsidR="00F95ACB" w:rsidRPr="001215CF" w:rsidRDefault="00F95ACB" w:rsidP="00193D94">
      <w:pPr>
        <w:pStyle w:val="ColumnHeadings"/>
        <w:rPr>
          <w:bCs/>
          <w:sz w:val="20"/>
        </w:rPr>
      </w:pPr>
      <w:r w:rsidRPr="001215CF">
        <w:rPr>
          <w:bCs/>
          <w:sz w:val="20"/>
        </w:rPr>
        <w:t>Out of Scope</w:t>
      </w:r>
    </w:p>
    <w:p w14:paraId="74BC5E2C" w14:textId="0F878EF2" w:rsidR="006A3956" w:rsidRPr="001215CF" w:rsidRDefault="006A3956" w:rsidP="00193D94">
      <w:pPr>
        <w:pStyle w:val="BodyText"/>
        <w:rPr>
          <w:sz w:val="20"/>
        </w:rPr>
      </w:pPr>
      <w:r w:rsidRPr="001215CF">
        <w:rPr>
          <w:sz w:val="20"/>
        </w:rPr>
        <w:t xml:space="preserve">The following items in </w:t>
      </w:r>
      <w:r w:rsidR="001C66A8">
        <w:rPr>
          <w:sz w:val="20"/>
        </w:rPr>
        <w:t>A</w:t>
      </w:r>
      <w:r w:rsidR="00D04E06">
        <w:rPr>
          <w:sz w:val="20"/>
        </w:rPr>
        <w:t>gility</w:t>
      </w:r>
      <w:r w:rsidR="00964108">
        <w:rPr>
          <w:sz w:val="20"/>
        </w:rPr>
        <w:t xml:space="preserve"> P</w:t>
      </w:r>
      <w:r w:rsidRPr="001215CF">
        <w:rPr>
          <w:sz w:val="20"/>
        </w:rPr>
        <w:t xml:space="preserve">hase of </w:t>
      </w:r>
      <w:r w:rsidR="00964108">
        <w:rPr>
          <w:sz w:val="20"/>
        </w:rPr>
        <w:t xml:space="preserve">Robot </w:t>
      </w:r>
      <w:r w:rsidRPr="001215CF">
        <w:rPr>
          <w:sz w:val="20"/>
        </w:rPr>
        <w:t>Project are out of scope:</w:t>
      </w:r>
    </w:p>
    <w:p w14:paraId="7975B8CA" w14:textId="23903450" w:rsidR="006A3956" w:rsidRPr="001215CF" w:rsidRDefault="00387B83" w:rsidP="00193D94">
      <w:pPr>
        <w:pStyle w:val="ListBullet0"/>
        <w:rPr>
          <w:sz w:val="20"/>
        </w:rPr>
      </w:pPr>
      <w:r>
        <w:rPr>
          <w:sz w:val="20"/>
        </w:rPr>
        <w:t xml:space="preserve">After </w:t>
      </w:r>
      <w:r w:rsidR="005C0837">
        <w:rPr>
          <w:sz w:val="20"/>
        </w:rPr>
        <w:t>avoiding obstacles, robot will jump ramp.</w:t>
      </w:r>
    </w:p>
    <w:p w14:paraId="5458E947" w14:textId="5FEE61EF" w:rsidR="00D346B4" w:rsidRPr="00C56AA8" w:rsidRDefault="005C0837" w:rsidP="00C56AA8">
      <w:pPr>
        <w:pStyle w:val="ListBullet0"/>
        <w:rPr>
          <w:sz w:val="20"/>
        </w:rPr>
      </w:pPr>
      <w:r>
        <w:rPr>
          <w:sz w:val="20"/>
        </w:rPr>
        <w:t xml:space="preserve">Then the robot </w:t>
      </w:r>
      <w:proofErr w:type="gramStart"/>
      <w:r w:rsidR="002C23BE">
        <w:rPr>
          <w:sz w:val="20"/>
        </w:rPr>
        <w:t>continue</w:t>
      </w:r>
      <w:proofErr w:type="gramEnd"/>
      <w:r w:rsidR="002C23BE">
        <w:rPr>
          <w:sz w:val="20"/>
        </w:rPr>
        <w:t xml:space="preserve"> to following agility course and knock over pins</w:t>
      </w:r>
      <w:r w:rsidR="004577E8">
        <w:rPr>
          <w:sz w:val="20"/>
        </w:rPr>
        <w:t>.</w:t>
      </w:r>
    </w:p>
    <w:p w14:paraId="34722DB3" w14:textId="77777777" w:rsidR="00C16623" w:rsidRPr="00204335" w:rsidRDefault="00A2530D" w:rsidP="00204335">
      <w:pPr>
        <w:pStyle w:val="Heading1"/>
      </w:pPr>
      <w:bookmarkStart w:id="5" w:name="_Toc21616855"/>
      <w:r w:rsidRPr="00204335">
        <w:t>Product/</w:t>
      </w:r>
      <w:r w:rsidR="000F73AB" w:rsidRPr="00204335">
        <w:t xml:space="preserve">Service </w:t>
      </w:r>
      <w:r w:rsidR="00BE0147" w:rsidRPr="00204335">
        <w:t>Description</w:t>
      </w:r>
      <w:bookmarkEnd w:id="5"/>
    </w:p>
    <w:p w14:paraId="1B500B90" w14:textId="375098E7" w:rsidR="00CF0B36" w:rsidRDefault="00964108" w:rsidP="00FB4D95">
      <w:pPr>
        <w:pStyle w:val="BodyText"/>
      </w:pPr>
      <w:r>
        <w:t xml:space="preserve">Robot must </w:t>
      </w:r>
      <w:r w:rsidR="00731B49">
        <w:t>co</w:t>
      </w:r>
      <w:r w:rsidR="0053522E">
        <w:t xml:space="preserve">mplete </w:t>
      </w:r>
      <w:r w:rsidR="000A7D7E">
        <w:t xml:space="preserve">agility course </w:t>
      </w:r>
      <w:r w:rsidR="00661ED2">
        <w:t xml:space="preserve">by following </w:t>
      </w:r>
      <w:r w:rsidR="003E44FD">
        <w:t>designated blue path</w:t>
      </w:r>
      <w:r w:rsidR="00466A6D">
        <w:t>. In doing so, the robot will avoid three obstacles</w:t>
      </w:r>
      <w:r w:rsidR="00233147">
        <w:t>, jump a ramp, and knock over pins</w:t>
      </w:r>
      <w:r w:rsidR="00D17AE6">
        <w:t xml:space="preserve"> at the end of the course. </w:t>
      </w:r>
    </w:p>
    <w:p w14:paraId="68D85D7D" w14:textId="77777777" w:rsidR="00C16623" w:rsidRDefault="008B45FA" w:rsidP="000348DA">
      <w:pPr>
        <w:pStyle w:val="Heading2"/>
      </w:pPr>
      <w:bookmarkStart w:id="6" w:name="_Ref160248143"/>
      <w:bookmarkStart w:id="7" w:name="_Ref160248157"/>
      <w:bookmarkStart w:id="8" w:name="_Toc21616856"/>
      <w:r w:rsidRPr="002A5669">
        <w:t xml:space="preserve">Product </w:t>
      </w:r>
      <w:bookmarkEnd w:id="6"/>
      <w:bookmarkEnd w:id="7"/>
      <w:r w:rsidR="00AA3988" w:rsidRPr="002A5669">
        <w:t>Context</w:t>
      </w:r>
      <w:bookmarkEnd w:id="8"/>
    </w:p>
    <w:p w14:paraId="4F877DDE" w14:textId="66EB051B" w:rsidR="001F45B8" w:rsidRDefault="00DC7866" w:rsidP="00FB4D95">
      <w:pPr>
        <w:pStyle w:val="BodyText"/>
      </w:pPr>
      <w:r>
        <w:t xml:space="preserve">This robot is one of many different types produced by the company Sphero. The robot is independent of other robots and is self-contained within its ball form. It can be connected and utilized by anything that has a </w:t>
      </w:r>
      <w:proofErr w:type="spellStart"/>
      <w:r>
        <w:t>bluetooth</w:t>
      </w:r>
      <w:proofErr w:type="spellEnd"/>
      <w:r>
        <w:t xml:space="preserve"> connection and has the Sphero.edu app. The device connected to the robot can use remote controls or code to</w:t>
      </w:r>
      <w:r w:rsidR="00970DE7">
        <w:t xml:space="preserve"> control what the robot does and how it moves.</w:t>
      </w:r>
    </w:p>
    <w:p w14:paraId="1BF49859" w14:textId="77777777" w:rsidR="00C16623" w:rsidRDefault="008B45FA" w:rsidP="000348DA">
      <w:pPr>
        <w:pStyle w:val="Heading2"/>
      </w:pPr>
      <w:bookmarkStart w:id="9" w:name="_Toc21616857"/>
      <w:r w:rsidRPr="002A5669">
        <w:t xml:space="preserve">User </w:t>
      </w:r>
      <w:r w:rsidR="00BE0147" w:rsidRPr="002A5669">
        <w:t>Characteristics</w:t>
      </w:r>
      <w:bookmarkEnd w:id="9"/>
    </w:p>
    <w:p w14:paraId="11855AFD" w14:textId="68761127" w:rsidR="00C7437C" w:rsidRPr="00C7437C" w:rsidRDefault="00970DE7" w:rsidP="00FB4D95">
      <w:pPr>
        <w:pStyle w:val="BodyText"/>
      </w:pPr>
      <w:r>
        <w:t>G</w:t>
      </w:r>
      <w:r w:rsidR="00C7437C" w:rsidRPr="00C7437C">
        <w:t>eneral customer profiles</w:t>
      </w:r>
      <w:r>
        <w:t>:</w:t>
      </w:r>
    </w:p>
    <w:p w14:paraId="4400486B" w14:textId="0E3318BA" w:rsidR="00C7437C" w:rsidRDefault="00970DE7" w:rsidP="00004602">
      <w:pPr>
        <w:pStyle w:val="ListBullet0"/>
      </w:pPr>
      <w:r>
        <w:t>Can be used by almost anyone, i.e.: teachers, students, adults, kids, average joe.</w:t>
      </w:r>
    </w:p>
    <w:p w14:paraId="59E706AA" w14:textId="1B91E4A5" w:rsidR="006A7A60" w:rsidRDefault="00970DE7" w:rsidP="00004602">
      <w:pPr>
        <w:pStyle w:val="ListBullet0"/>
      </w:pPr>
      <w:r>
        <w:t>Little experience is needed to learn and understand how to control robot.</w:t>
      </w:r>
    </w:p>
    <w:p w14:paraId="0EF780C7" w14:textId="06E69B4E" w:rsidR="006A7A60" w:rsidRDefault="00970DE7" w:rsidP="00004602">
      <w:pPr>
        <w:pStyle w:val="ListBullet0"/>
      </w:pPr>
      <w:r>
        <w:t xml:space="preserve">User must </w:t>
      </w:r>
      <w:proofErr w:type="gramStart"/>
      <w:r>
        <w:t>have basic understanding of</w:t>
      </w:r>
      <w:proofErr w:type="gramEnd"/>
      <w:r>
        <w:t xml:space="preserve"> using a computer and minimal background in coding. </w:t>
      </w:r>
    </w:p>
    <w:p w14:paraId="4813FDAD" w14:textId="6734FC2E" w:rsidR="006A7A60" w:rsidRDefault="00970DE7" w:rsidP="00004602">
      <w:pPr>
        <w:pStyle w:val="ListBullet0"/>
      </w:pPr>
      <w:r>
        <w:t xml:space="preserve">Not for toddlers, will break if thrown or handled too roughly. </w:t>
      </w:r>
    </w:p>
    <w:p w14:paraId="41F7B635" w14:textId="77777777" w:rsidR="00161394" w:rsidRDefault="00161394" w:rsidP="000348DA">
      <w:pPr>
        <w:pStyle w:val="Heading2"/>
      </w:pPr>
      <w:bookmarkStart w:id="10" w:name="_Toc21616858"/>
      <w:r w:rsidRPr="002A5669">
        <w:t>Assumptions</w:t>
      </w:r>
      <w:bookmarkEnd w:id="10"/>
      <w:r w:rsidRPr="002A5669">
        <w:t xml:space="preserve"> </w:t>
      </w:r>
    </w:p>
    <w:p w14:paraId="5715D95B" w14:textId="7CB28199" w:rsidR="00CF0B36" w:rsidRDefault="00C01F6F" w:rsidP="00FB4D95">
      <w:pPr>
        <w:pStyle w:val="BodyText"/>
      </w:pPr>
      <w:r>
        <w:t>Robot is properly charged, usage of floor space or designated area, and device with Bluetooth compatibility and the Sphero.edu application.</w:t>
      </w:r>
    </w:p>
    <w:p w14:paraId="7C406A8C" w14:textId="77777777" w:rsidR="00C16623" w:rsidRDefault="008B45FA" w:rsidP="000348DA">
      <w:pPr>
        <w:pStyle w:val="Heading2"/>
      </w:pPr>
      <w:bookmarkStart w:id="11" w:name="_Toc21616859"/>
      <w:r w:rsidRPr="002A5669">
        <w:t>Constraints</w:t>
      </w:r>
      <w:bookmarkEnd w:id="11"/>
    </w:p>
    <w:p w14:paraId="4E446BAE" w14:textId="7D92C251" w:rsidR="006A7A60" w:rsidRDefault="00C01F6F" w:rsidP="00FB4D95">
      <w:pPr>
        <w:pStyle w:val="BodyText"/>
      </w:pPr>
      <w:r>
        <w:t>C</w:t>
      </w:r>
      <w:r w:rsidR="006A7A60">
        <w:t>onstrain</w:t>
      </w:r>
      <w:r>
        <w:t>ts</w:t>
      </w:r>
      <w:r w:rsidR="006A7A60">
        <w:t xml:space="preserve"> </w:t>
      </w:r>
      <w:r>
        <w:t>of</w:t>
      </w:r>
      <w:r w:rsidR="006A7A60">
        <w:t xml:space="preserve"> design options</w:t>
      </w:r>
      <w:r>
        <w:t>:</w:t>
      </w:r>
    </w:p>
    <w:p w14:paraId="31E3BE90" w14:textId="7928A8AD" w:rsidR="006A7A60" w:rsidRPr="00544645" w:rsidRDefault="00C01F6F" w:rsidP="00544645">
      <w:pPr>
        <w:pStyle w:val="ListBullet0"/>
      </w:pPr>
      <w:r>
        <w:t xml:space="preserve">Updated version of </w:t>
      </w:r>
      <w:proofErr w:type="spellStart"/>
      <w:r>
        <w:t>bluetooth</w:t>
      </w:r>
      <w:proofErr w:type="spellEnd"/>
    </w:p>
    <w:p w14:paraId="091277AD" w14:textId="54640092" w:rsidR="006A7A60" w:rsidRPr="00544645" w:rsidRDefault="00C01F6F" w:rsidP="00544645">
      <w:pPr>
        <w:pStyle w:val="ListBullet0"/>
      </w:pPr>
      <w:r>
        <w:t>Updated version of Sphero.edu app</w:t>
      </w:r>
    </w:p>
    <w:p w14:paraId="2485E7C3" w14:textId="2AFA579C" w:rsidR="006A7A60" w:rsidRDefault="00C01F6F" w:rsidP="00544645">
      <w:pPr>
        <w:pStyle w:val="ListBullet0"/>
      </w:pPr>
      <w:r>
        <w:t xml:space="preserve">Workspace due to social distancing and other safety precautions </w:t>
      </w:r>
    </w:p>
    <w:p w14:paraId="60FFD6DC" w14:textId="6BE730EB" w:rsidR="00C01F6F" w:rsidRPr="00544645" w:rsidRDefault="00C01F6F" w:rsidP="00544645">
      <w:pPr>
        <w:pStyle w:val="ListBullet0"/>
      </w:pPr>
      <w:r>
        <w:t>Personal devices, such as laptops or phones</w:t>
      </w:r>
    </w:p>
    <w:p w14:paraId="6D085DE1" w14:textId="5E94D19D" w:rsidR="006A7A60" w:rsidRDefault="00C01F6F" w:rsidP="006D23BF">
      <w:pPr>
        <w:pStyle w:val="ListBullet0"/>
      </w:pPr>
      <w:r>
        <w:t>Required use of predesigned block codes on Sphero.edu app</w:t>
      </w:r>
    </w:p>
    <w:p w14:paraId="20C259A2" w14:textId="1F496304" w:rsidR="00394878" w:rsidRPr="00544645" w:rsidRDefault="00A43ACC" w:rsidP="006D23BF">
      <w:pPr>
        <w:pStyle w:val="ListBullet0"/>
      </w:pPr>
      <w:r>
        <w:t xml:space="preserve">Creating three obstacles, making a ramp, </w:t>
      </w:r>
      <w:r w:rsidR="0076462B">
        <w:t>getting pins to knock over</w:t>
      </w:r>
    </w:p>
    <w:p w14:paraId="750669B6" w14:textId="77777777" w:rsidR="00C16623" w:rsidRPr="002A5669" w:rsidRDefault="00161394" w:rsidP="000348DA">
      <w:pPr>
        <w:pStyle w:val="Heading2"/>
      </w:pPr>
      <w:bookmarkStart w:id="12" w:name="_Toc21616860"/>
      <w:r w:rsidRPr="002A5669">
        <w:t>Dependencies</w:t>
      </w:r>
      <w:bookmarkEnd w:id="12"/>
    </w:p>
    <w:p w14:paraId="12125764" w14:textId="42117979" w:rsidR="00C7437C" w:rsidRDefault="00C01F6F" w:rsidP="00FB4D95">
      <w:pPr>
        <w:pStyle w:val="BodyText"/>
      </w:pPr>
      <w:r>
        <w:t>D</w:t>
      </w:r>
      <w:r w:rsidR="006A7A60" w:rsidRPr="00161394">
        <w:t>ependencies</w:t>
      </w:r>
      <w:r w:rsidR="006A7A60">
        <w:t xml:space="preserve"> </w:t>
      </w:r>
      <w:r w:rsidR="006A7A60" w:rsidRPr="00C14DB2">
        <w:t xml:space="preserve">that </w:t>
      </w:r>
      <w:r w:rsidR="006A7A60">
        <w:t>affect the requirements</w:t>
      </w:r>
      <w:r>
        <w:t>:</w:t>
      </w:r>
    </w:p>
    <w:p w14:paraId="64AF5CEF" w14:textId="512783B9" w:rsidR="00C7437C" w:rsidRPr="001215CF" w:rsidRDefault="00C01F6F" w:rsidP="00193D94">
      <w:pPr>
        <w:pStyle w:val="ListBullet0"/>
        <w:rPr>
          <w:sz w:val="20"/>
        </w:rPr>
      </w:pPr>
      <w:r>
        <w:rPr>
          <w:sz w:val="20"/>
        </w:rPr>
        <w:t>Require occasionally updates to system software</w:t>
      </w:r>
    </w:p>
    <w:p w14:paraId="1C9A363A" w14:textId="77777777" w:rsidR="00206978" w:rsidRDefault="00C01F6F" w:rsidP="00193D94">
      <w:pPr>
        <w:pStyle w:val="ListBullet0"/>
        <w:rPr>
          <w:sz w:val="20"/>
        </w:rPr>
      </w:pPr>
      <w:r>
        <w:rPr>
          <w:sz w:val="20"/>
        </w:rPr>
        <w:t>Must be the specific Sphero robot provided by university</w:t>
      </w:r>
      <w:r w:rsidR="00206978">
        <w:rPr>
          <w:sz w:val="20"/>
        </w:rPr>
        <w:t xml:space="preserve"> </w:t>
      </w:r>
    </w:p>
    <w:p w14:paraId="368D3336" w14:textId="5C7F66AE" w:rsidR="006A7A60" w:rsidRPr="001215CF" w:rsidRDefault="00206978" w:rsidP="00193D94">
      <w:pPr>
        <w:pStyle w:val="ListBullet0"/>
        <w:rPr>
          <w:sz w:val="20"/>
        </w:rPr>
      </w:pPr>
      <w:r>
        <w:rPr>
          <w:sz w:val="20"/>
        </w:rPr>
        <w:t xml:space="preserve">Block code must be completed first </w:t>
      </w:r>
      <w:r w:rsidR="006A7A60" w:rsidRPr="001215CF">
        <w:rPr>
          <w:sz w:val="20"/>
        </w:rPr>
        <w:t xml:space="preserve"> </w:t>
      </w:r>
    </w:p>
    <w:p w14:paraId="61F27828" w14:textId="77777777" w:rsidR="00C16623" w:rsidRPr="00CF0B36" w:rsidRDefault="00BE0147" w:rsidP="00880820">
      <w:pPr>
        <w:pStyle w:val="Heading1"/>
      </w:pPr>
      <w:bookmarkStart w:id="13" w:name="_Toc21616861"/>
      <w:r w:rsidRPr="00CF0B36">
        <w:t>Requirements</w:t>
      </w:r>
      <w:bookmarkEnd w:id="13"/>
    </w:p>
    <w:p w14:paraId="2DF872B2" w14:textId="1D715873" w:rsidR="00EB4570" w:rsidRDefault="00206978" w:rsidP="00004602">
      <w:pPr>
        <w:pStyle w:val="ListBullet0"/>
      </w:pPr>
      <w:r>
        <w:t xml:space="preserve">Robot must </w:t>
      </w:r>
      <w:r w:rsidR="00EB78F9">
        <w:t>complete agility course</w:t>
      </w:r>
    </w:p>
    <w:p w14:paraId="647B7608" w14:textId="7A547F00" w:rsidR="00512AC6" w:rsidRDefault="00512AC6" w:rsidP="00004602">
      <w:pPr>
        <w:pStyle w:val="ListBullet0"/>
      </w:pPr>
      <w:r>
        <w:t>Priority 1:</w:t>
      </w:r>
    </w:p>
    <w:p w14:paraId="7824C7DE" w14:textId="7C81CD3B" w:rsidR="00206978" w:rsidRDefault="00206978" w:rsidP="006D23BF">
      <w:pPr>
        <w:pStyle w:val="ListBullet0"/>
        <w:numPr>
          <w:ilvl w:val="1"/>
          <w:numId w:val="6"/>
        </w:numPr>
      </w:pPr>
      <w:r>
        <w:t xml:space="preserve">Must start </w:t>
      </w:r>
      <w:r w:rsidR="00414620">
        <w:t xml:space="preserve">in </w:t>
      </w:r>
      <w:r w:rsidR="002A3CBD">
        <w:t>designated squ</w:t>
      </w:r>
      <w:r w:rsidR="000A0552">
        <w:t>are</w:t>
      </w:r>
    </w:p>
    <w:p w14:paraId="2C7E88E4" w14:textId="216BBC4C" w:rsidR="00512AC6" w:rsidRDefault="00512AC6" w:rsidP="006D23BF">
      <w:pPr>
        <w:pStyle w:val="ListBullet0"/>
        <w:numPr>
          <w:ilvl w:val="1"/>
          <w:numId w:val="6"/>
        </w:numPr>
      </w:pPr>
      <w:r>
        <w:t xml:space="preserve">Must </w:t>
      </w:r>
      <w:r w:rsidR="000F34EF">
        <w:t xml:space="preserve">follow path laid out by blue tape </w:t>
      </w:r>
      <w:r w:rsidR="00EE4617">
        <w:t xml:space="preserve">and avoid </w:t>
      </w:r>
      <w:r w:rsidR="007C6141">
        <w:t>first obstacle</w:t>
      </w:r>
    </w:p>
    <w:p w14:paraId="5F4655E3" w14:textId="461D3183" w:rsidR="00512AC6" w:rsidRDefault="00512AC6" w:rsidP="006D23BF">
      <w:pPr>
        <w:pStyle w:val="ListBullet0"/>
        <w:numPr>
          <w:ilvl w:val="1"/>
          <w:numId w:val="6"/>
        </w:numPr>
      </w:pPr>
      <w:r>
        <w:t xml:space="preserve">Must </w:t>
      </w:r>
      <w:r w:rsidR="007C6141">
        <w:t xml:space="preserve">then avoid </w:t>
      </w:r>
      <w:r w:rsidR="006825CF">
        <w:t>second obstacle</w:t>
      </w:r>
    </w:p>
    <w:p w14:paraId="472B7A8E" w14:textId="03E45EB4" w:rsidR="00512AC6" w:rsidRDefault="00512AC6" w:rsidP="006D23BF">
      <w:pPr>
        <w:pStyle w:val="ListBullet0"/>
        <w:numPr>
          <w:ilvl w:val="1"/>
          <w:numId w:val="6"/>
        </w:numPr>
      </w:pPr>
      <w:r>
        <w:t xml:space="preserve">Must </w:t>
      </w:r>
      <w:r w:rsidR="006825CF">
        <w:t>avoid third and final obstacle</w:t>
      </w:r>
    </w:p>
    <w:p w14:paraId="6610D76A" w14:textId="43BB64AD" w:rsidR="00512AC6" w:rsidRDefault="00911412" w:rsidP="006D23BF">
      <w:pPr>
        <w:pStyle w:val="ListBullet0"/>
        <w:numPr>
          <w:ilvl w:val="1"/>
          <w:numId w:val="6"/>
        </w:numPr>
      </w:pPr>
      <w:r>
        <w:t xml:space="preserve">Must continue to follow path and </w:t>
      </w:r>
      <w:r w:rsidR="006A5C36">
        <w:t>jump ramp</w:t>
      </w:r>
    </w:p>
    <w:p w14:paraId="581BA691" w14:textId="4BBE4716" w:rsidR="006A7A60" w:rsidRPr="004A5BF3" w:rsidRDefault="007562AC" w:rsidP="007562AC">
      <w:pPr>
        <w:pStyle w:val="ListBullet0"/>
        <w:numPr>
          <w:ilvl w:val="1"/>
          <w:numId w:val="6"/>
        </w:numPr>
      </w:pPr>
      <w:r>
        <w:t xml:space="preserve">Must finish course by flowing rest of path and knocking pins over at the end. </w:t>
      </w:r>
    </w:p>
    <w:p w14:paraId="26CE3656" w14:textId="20148924" w:rsidR="00E154A7" w:rsidRDefault="00993D52" w:rsidP="00FB4D95">
      <w:pPr>
        <w:pStyle w:val="Heading2"/>
      </w:pPr>
      <w:bookmarkStart w:id="14" w:name="_Ref162754824"/>
      <w:bookmarkStart w:id="15" w:name="_Toc21616862"/>
      <w:r w:rsidRPr="000348DA">
        <w:t xml:space="preserve">Functional </w:t>
      </w:r>
      <w:r w:rsidR="00BE0147" w:rsidRPr="000348DA">
        <w:t>Requirements</w:t>
      </w:r>
      <w:bookmarkEnd w:id="14"/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0"/>
        <w:gridCol w:w="1647"/>
        <w:gridCol w:w="1630"/>
        <w:gridCol w:w="1597"/>
        <w:gridCol w:w="1602"/>
        <w:gridCol w:w="1984"/>
      </w:tblGrid>
      <w:tr w:rsidR="00360F34" w14:paraId="62D0A42D" w14:textId="77777777" w:rsidTr="00360F34">
        <w:tc>
          <w:tcPr>
            <w:tcW w:w="1678" w:type="dxa"/>
          </w:tcPr>
          <w:p w14:paraId="4C74E052" w14:textId="6C57C452" w:rsidR="00360F34" w:rsidRDefault="00D42338" w:rsidP="00A767AA">
            <w:r>
              <w:t>Req</w:t>
            </w:r>
            <w:r w:rsidR="00CF2502">
              <w:t>#</w:t>
            </w:r>
          </w:p>
        </w:tc>
        <w:tc>
          <w:tcPr>
            <w:tcW w:w="1678" w:type="dxa"/>
          </w:tcPr>
          <w:p w14:paraId="3ACE873A" w14:textId="1A84AD4C" w:rsidR="00360F34" w:rsidRDefault="00CF2502" w:rsidP="00A767AA">
            <w:r>
              <w:t xml:space="preserve">Requirement </w:t>
            </w:r>
          </w:p>
        </w:tc>
        <w:tc>
          <w:tcPr>
            <w:tcW w:w="1678" w:type="dxa"/>
          </w:tcPr>
          <w:p w14:paraId="202682F4" w14:textId="7FF7424F" w:rsidR="00360F34" w:rsidRDefault="00CF2502" w:rsidP="00A767AA">
            <w:r>
              <w:t xml:space="preserve">Comments </w:t>
            </w:r>
          </w:p>
        </w:tc>
        <w:tc>
          <w:tcPr>
            <w:tcW w:w="1678" w:type="dxa"/>
          </w:tcPr>
          <w:p w14:paraId="007A9E0A" w14:textId="3C2ED3CA" w:rsidR="00360F34" w:rsidRDefault="00CF2502" w:rsidP="00A767AA">
            <w:r>
              <w:t xml:space="preserve">Priority </w:t>
            </w:r>
          </w:p>
        </w:tc>
        <w:tc>
          <w:tcPr>
            <w:tcW w:w="1679" w:type="dxa"/>
          </w:tcPr>
          <w:p w14:paraId="7B0D9F79" w14:textId="373EDD08" w:rsidR="00360F34" w:rsidRDefault="00CF2502" w:rsidP="00A767AA">
            <w:r>
              <w:t xml:space="preserve">Date </w:t>
            </w:r>
            <w:proofErr w:type="spellStart"/>
            <w:r>
              <w:t>Rvwd</w:t>
            </w:r>
            <w:proofErr w:type="spellEnd"/>
          </w:p>
        </w:tc>
        <w:tc>
          <w:tcPr>
            <w:tcW w:w="1679" w:type="dxa"/>
          </w:tcPr>
          <w:p w14:paraId="61E6069C" w14:textId="77777777" w:rsidR="00360F34" w:rsidRDefault="00CF2502" w:rsidP="00A767AA">
            <w:r>
              <w:t>SME</w:t>
            </w:r>
          </w:p>
          <w:p w14:paraId="54ABEDDA" w14:textId="3F92152E" w:rsidR="00360F34" w:rsidRDefault="00CF2502" w:rsidP="00A767AA">
            <w:r>
              <w:t xml:space="preserve">Reviewed/approved </w:t>
            </w:r>
          </w:p>
        </w:tc>
      </w:tr>
      <w:tr w:rsidR="00360F34" w14:paraId="41AAE11C" w14:textId="77777777" w:rsidTr="00360F34">
        <w:tc>
          <w:tcPr>
            <w:tcW w:w="1678" w:type="dxa"/>
          </w:tcPr>
          <w:p w14:paraId="5CB06A36" w14:textId="77587067" w:rsidR="00360F34" w:rsidRDefault="00E65944" w:rsidP="00251233">
            <w:r>
              <w:t>Agility_1</w:t>
            </w:r>
          </w:p>
        </w:tc>
        <w:tc>
          <w:tcPr>
            <w:tcW w:w="1678" w:type="dxa"/>
          </w:tcPr>
          <w:p w14:paraId="76E77E18" w14:textId="43512FC2" w:rsidR="00360F34" w:rsidRDefault="00360F34" w:rsidP="00251233">
            <w:r>
              <w:t xml:space="preserve"> </w:t>
            </w:r>
            <w:r w:rsidR="00A73D00">
              <w:t xml:space="preserve">Start in square </w:t>
            </w:r>
          </w:p>
        </w:tc>
        <w:tc>
          <w:tcPr>
            <w:tcW w:w="1678" w:type="dxa"/>
          </w:tcPr>
          <w:p w14:paraId="29DD4ED0" w14:textId="356A116D" w:rsidR="00360F34" w:rsidRDefault="003C09A3" w:rsidP="00251233">
            <w:r>
              <w:t xml:space="preserve">Start in square for best results </w:t>
            </w:r>
          </w:p>
        </w:tc>
        <w:tc>
          <w:tcPr>
            <w:tcW w:w="1678" w:type="dxa"/>
          </w:tcPr>
          <w:p w14:paraId="2A255137" w14:textId="7208FAB8" w:rsidR="00360F34" w:rsidRDefault="0007713D" w:rsidP="00251233">
            <w:r>
              <w:t>1</w:t>
            </w:r>
          </w:p>
        </w:tc>
        <w:tc>
          <w:tcPr>
            <w:tcW w:w="1679" w:type="dxa"/>
          </w:tcPr>
          <w:p w14:paraId="74A961AD" w14:textId="3EE02F38" w:rsidR="00360F34" w:rsidRDefault="0007713D" w:rsidP="00251233">
            <w:r>
              <w:t>12/2/20</w:t>
            </w:r>
          </w:p>
        </w:tc>
        <w:tc>
          <w:tcPr>
            <w:tcW w:w="1679" w:type="dxa"/>
          </w:tcPr>
          <w:p w14:paraId="21151A9E" w14:textId="5A098F3F" w:rsidR="00360F34" w:rsidRDefault="00E1726D" w:rsidP="00251233">
            <w:r>
              <w:t xml:space="preserve">Approved </w:t>
            </w:r>
          </w:p>
        </w:tc>
      </w:tr>
      <w:tr w:rsidR="00360F34" w14:paraId="3987D9DC" w14:textId="77777777" w:rsidTr="00360F34">
        <w:tc>
          <w:tcPr>
            <w:tcW w:w="1678" w:type="dxa"/>
          </w:tcPr>
          <w:p w14:paraId="79374655" w14:textId="3D656C05" w:rsidR="00360F34" w:rsidRDefault="00E65944" w:rsidP="00A767AA">
            <w:r>
              <w:t>Agility_2</w:t>
            </w:r>
          </w:p>
        </w:tc>
        <w:tc>
          <w:tcPr>
            <w:tcW w:w="1678" w:type="dxa"/>
          </w:tcPr>
          <w:p w14:paraId="589231F9" w14:textId="15694040" w:rsidR="00360F34" w:rsidRDefault="006B5472" w:rsidP="00A767AA">
            <w:r>
              <w:t xml:space="preserve">Go straight and make a right turn </w:t>
            </w:r>
          </w:p>
        </w:tc>
        <w:tc>
          <w:tcPr>
            <w:tcW w:w="1678" w:type="dxa"/>
          </w:tcPr>
          <w:p w14:paraId="7B940A79" w14:textId="2CB24479" w:rsidR="00360F34" w:rsidRDefault="00925E85" w:rsidP="00A767AA">
            <w:r>
              <w:t xml:space="preserve">Avoid obstacle 1 </w:t>
            </w:r>
          </w:p>
        </w:tc>
        <w:tc>
          <w:tcPr>
            <w:tcW w:w="1678" w:type="dxa"/>
          </w:tcPr>
          <w:p w14:paraId="7962CF2C" w14:textId="5D87560F" w:rsidR="00360F34" w:rsidRDefault="0007713D" w:rsidP="00A767AA">
            <w:r>
              <w:t>1</w:t>
            </w:r>
          </w:p>
        </w:tc>
        <w:tc>
          <w:tcPr>
            <w:tcW w:w="1679" w:type="dxa"/>
          </w:tcPr>
          <w:p w14:paraId="5EB2B7B4" w14:textId="70271DCD" w:rsidR="00360F34" w:rsidRDefault="0007713D" w:rsidP="00A767AA">
            <w:r>
              <w:t>12/2/20</w:t>
            </w:r>
          </w:p>
        </w:tc>
        <w:tc>
          <w:tcPr>
            <w:tcW w:w="1679" w:type="dxa"/>
          </w:tcPr>
          <w:p w14:paraId="093E63D0" w14:textId="00D59E7E" w:rsidR="00360F34" w:rsidRDefault="00E1726D" w:rsidP="00A767AA">
            <w:r>
              <w:t xml:space="preserve">Approved </w:t>
            </w:r>
          </w:p>
        </w:tc>
      </w:tr>
      <w:tr w:rsidR="00360F34" w14:paraId="1041454F" w14:textId="77777777" w:rsidTr="00360F34">
        <w:tc>
          <w:tcPr>
            <w:tcW w:w="1678" w:type="dxa"/>
          </w:tcPr>
          <w:p w14:paraId="2BBDA8B6" w14:textId="31BBEAE5" w:rsidR="00360F34" w:rsidRDefault="00E65944" w:rsidP="00A767AA">
            <w:r>
              <w:t>Agility_3</w:t>
            </w:r>
          </w:p>
        </w:tc>
        <w:tc>
          <w:tcPr>
            <w:tcW w:w="1678" w:type="dxa"/>
          </w:tcPr>
          <w:p w14:paraId="25FE1527" w14:textId="4724AF9B" w:rsidR="00360F34" w:rsidRDefault="006B5472" w:rsidP="00A767AA">
            <w:r>
              <w:t>Go straight and make a left turn</w:t>
            </w:r>
          </w:p>
        </w:tc>
        <w:tc>
          <w:tcPr>
            <w:tcW w:w="1678" w:type="dxa"/>
          </w:tcPr>
          <w:p w14:paraId="1F7E3424" w14:textId="6FAD2D5E" w:rsidR="00360F34" w:rsidRDefault="00925E85" w:rsidP="00A767AA">
            <w:r>
              <w:t xml:space="preserve">Avoid obstacle 2 </w:t>
            </w:r>
          </w:p>
        </w:tc>
        <w:tc>
          <w:tcPr>
            <w:tcW w:w="1678" w:type="dxa"/>
          </w:tcPr>
          <w:p w14:paraId="47A2FAAE" w14:textId="2BFD68F9" w:rsidR="00360F34" w:rsidRDefault="0007713D" w:rsidP="00A767AA">
            <w:r>
              <w:t>1</w:t>
            </w:r>
          </w:p>
        </w:tc>
        <w:tc>
          <w:tcPr>
            <w:tcW w:w="1679" w:type="dxa"/>
          </w:tcPr>
          <w:p w14:paraId="5277C87D" w14:textId="6149EEC2" w:rsidR="00360F34" w:rsidRDefault="0007713D" w:rsidP="00A767AA">
            <w:r>
              <w:t>12/2/20</w:t>
            </w:r>
          </w:p>
        </w:tc>
        <w:tc>
          <w:tcPr>
            <w:tcW w:w="1679" w:type="dxa"/>
          </w:tcPr>
          <w:p w14:paraId="58535719" w14:textId="0A16B127" w:rsidR="00360F34" w:rsidRDefault="001D7D20" w:rsidP="00A767AA">
            <w:r>
              <w:t xml:space="preserve">Approved </w:t>
            </w:r>
          </w:p>
        </w:tc>
      </w:tr>
      <w:tr w:rsidR="00360F34" w14:paraId="04CA63D2" w14:textId="77777777" w:rsidTr="00360F34">
        <w:tc>
          <w:tcPr>
            <w:tcW w:w="1678" w:type="dxa"/>
          </w:tcPr>
          <w:p w14:paraId="330C9867" w14:textId="5B2CA534" w:rsidR="00360F34" w:rsidRDefault="00E65944" w:rsidP="00A767AA">
            <w:r>
              <w:t>Agility_4</w:t>
            </w:r>
          </w:p>
        </w:tc>
        <w:tc>
          <w:tcPr>
            <w:tcW w:w="1678" w:type="dxa"/>
          </w:tcPr>
          <w:p w14:paraId="053F83CF" w14:textId="1909749A" w:rsidR="00360F34" w:rsidRDefault="006B5472" w:rsidP="00A767AA">
            <w:r>
              <w:t xml:space="preserve">Go straight </w:t>
            </w:r>
            <w:r w:rsidR="009310AB">
              <w:t>and make a right turn</w:t>
            </w:r>
          </w:p>
        </w:tc>
        <w:tc>
          <w:tcPr>
            <w:tcW w:w="1678" w:type="dxa"/>
          </w:tcPr>
          <w:p w14:paraId="70B04E40" w14:textId="24965097" w:rsidR="00360F34" w:rsidRDefault="00A0704D" w:rsidP="00A767AA">
            <w:r>
              <w:t>Avoid obstacle 3</w:t>
            </w:r>
          </w:p>
        </w:tc>
        <w:tc>
          <w:tcPr>
            <w:tcW w:w="1678" w:type="dxa"/>
          </w:tcPr>
          <w:p w14:paraId="36B6D3FA" w14:textId="33B0E509" w:rsidR="00360F34" w:rsidRDefault="0007713D" w:rsidP="00A767AA">
            <w:r>
              <w:t>1</w:t>
            </w:r>
          </w:p>
        </w:tc>
        <w:tc>
          <w:tcPr>
            <w:tcW w:w="1679" w:type="dxa"/>
          </w:tcPr>
          <w:p w14:paraId="1EEEF8DC" w14:textId="31A99006" w:rsidR="00360F34" w:rsidRDefault="0007713D" w:rsidP="00A767AA">
            <w:r>
              <w:t>12/2/20</w:t>
            </w:r>
          </w:p>
        </w:tc>
        <w:tc>
          <w:tcPr>
            <w:tcW w:w="1679" w:type="dxa"/>
          </w:tcPr>
          <w:p w14:paraId="50CDDDFF" w14:textId="010E35F2" w:rsidR="00360F34" w:rsidRDefault="001D7D20" w:rsidP="00A767AA">
            <w:r>
              <w:t>Approved</w:t>
            </w:r>
          </w:p>
        </w:tc>
      </w:tr>
      <w:tr w:rsidR="00360F34" w14:paraId="6D9961CD" w14:textId="77777777" w:rsidTr="00360F34">
        <w:tc>
          <w:tcPr>
            <w:tcW w:w="1678" w:type="dxa"/>
          </w:tcPr>
          <w:p w14:paraId="63641D25" w14:textId="16BB7354" w:rsidR="00360F34" w:rsidRDefault="00E65944" w:rsidP="00A767AA">
            <w:r>
              <w:t>Agility_5</w:t>
            </w:r>
          </w:p>
        </w:tc>
        <w:tc>
          <w:tcPr>
            <w:tcW w:w="1678" w:type="dxa"/>
          </w:tcPr>
          <w:p w14:paraId="12BEF494" w14:textId="682E7A6F" w:rsidR="00360F34" w:rsidRDefault="0035366B" w:rsidP="00A767AA">
            <w:r>
              <w:t xml:space="preserve">Go over the ramp and make a </w:t>
            </w:r>
            <w:r w:rsidR="005D3A3F">
              <w:t>135</w:t>
            </w:r>
            <w:r w:rsidR="00DF07EB">
              <w:t>-</w:t>
            </w:r>
            <w:r w:rsidR="00FE290C">
              <w:t xml:space="preserve">degree turn </w:t>
            </w:r>
          </w:p>
        </w:tc>
        <w:tc>
          <w:tcPr>
            <w:tcW w:w="1678" w:type="dxa"/>
          </w:tcPr>
          <w:p w14:paraId="42B986F7" w14:textId="639C5A6C" w:rsidR="00360F34" w:rsidRDefault="00401E42" w:rsidP="00A767AA">
            <w:r>
              <w:t xml:space="preserve">Gain enough speed to go over ramp </w:t>
            </w:r>
          </w:p>
        </w:tc>
        <w:tc>
          <w:tcPr>
            <w:tcW w:w="1678" w:type="dxa"/>
          </w:tcPr>
          <w:p w14:paraId="627B8A38" w14:textId="244F562D" w:rsidR="00360F34" w:rsidRDefault="0007713D" w:rsidP="00A767AA">
            <w:r>
              <w:t>1</w:t>
            </w:r>
          </w:p>
        </w:tc>
        <w:tc>
          <w:tcPr>
            <w:tcW w:w="1679" w:type="dxa"/>
          </w:tcPr>
          <w:p w14:paraId="3872740A" w14:textId="538174C4" w:rsidR="00360F34" w:rsidRDefault="0007713D" w:rsidP="00A767AA">
            <w:r>
              <w:t>12/2/20</w:t>
            </w:r>
          </w:p>
        </w:tc>
        <w:tc>
          <w:tcPr>
            <w:tcW w:w="1679" w:type="dxa"/>
          </w:tcPr>
          <w:p w14:paraId="19DA7A7A" w14:textId="7E94706E" w:rsidR="00360F34" w:rsidRDefault="001D7D20" w:rsidP="00A767AA">
            <w:r>
              <w:t>Approved</w:t>
            </w:r>
          </w:p>
        </w:tc>
      </w:tr>
      <w:tr w:rsidR="00360F34" w14:paraId="4A452084" w14:textId="77777777" w:rsidTr="00360F34">
        <w:tc>
          <w:tcPr>
            <w:tcW w:w="1678" w:type="dxa"/>
          </w:tcPr>
          <w:p w14:paraId="3049DA41" w14:textId="6EBFFE75" w:rsidR="00360F34" w:rsidRDefault="00E65944" w:rsidP="00A767AA">
            <w:r>
              <w:t>Agility_6</w:t>
            </w:r>
          </w:p>
        </w:tc>
        <w:tc>
          <w:tcPr>
            <w:tcW w:w="1678" w:type="dxa"/>
          </w:tcPr>
          <w:p w14:paraId="1C46AEEE" w14:textId="78439376" w:rsidR="00360F34" w:rsidRDefault="005D3A3F" w:rsidP="00A767AA">
            <w:r>
              <w:t>Go straight and knock down the pins</w:t>
            </w:r>
          </w:p>
        </w:tc>
        <w:tc>
          <w:tcPr>
            <w:tcW w:w="1678" w:type="dxa"/>
          </w:tcPr>
          <w:p w14:paraId="5EB1A698" w14:textId="79F60978" w:rsidR="00360F34" w:rsidRDefault="00763891" w:rsidP="00A767AA">
            <w:r>
              <w:t>Make sure to knock down most of the pins</w:t>
            </w:r>
          </w:p>
        </w:tc>
        <w:tc>
          <w:tcPr>
            <w:tcW w:w="1678" w:type="dxa"/>
          </w:tcPr>
          <w:p w14:paraId="6050EFA8" w14:textId="12A9AFE7" w:rsidR="00360F34" w:rsidRDefault="0007713D" w:rsidP="00A767AA">
            <w:r>
              <w:t>1</w:t>
            </w:r>
          </w:p>
        </w:tc>
        <w:tc>
          <w:tcPr>
            <w:tcW w:w="1679" w:type="dxa"/>
          </w:tcPr>
          <w:p w14:paraId="1C06E317" w14:textId="41F9B3D7" w:rsidR="00360F34" w:rsidRDefault="0007713D" w:rsidP="00A767AA">
            <w:r>
              <w:t>12/2/20</w:t>
            </w:r>
          </w:p>
        </w:tc>
        <w:tc>
          <w:tcPr>
            <w:tcW w:w="1679" w:type="dxa"/>
          </w:tcPr>
          <w:p w14:paraId="4F42A1C7" w14:textId="438E36BB" w:rsidR="00360F34" w:rsidRDefault="001D7D20" w:rsidP="00A767AA">
            <w:r>
              <w:t xml:space="preserve">Approved </w:t>
            </w:r>
          </w:p>
        </w:tc>
      </w:tr>
    </w:tbl>
    <w:p w14:paraId="4EDDDDB4" w14:textId="77777777" w:rsidR="00A767AA" w:rsidRPr="00A767AA" w:rsidRDefault="00A767AA" w:rsidP="00A767AA"/>
    <w:p w14:paraId="32707322" w14:textId="77777777" w:rsidR="00C01857" w:rsidRDefault="00C01857" w:rsidP="00C01857">
      <w:pPr>
        <w:pStyle w:val="Heading2"/>
      </w:pPr>
      <w:bookmarkStart w:id="16" w:name="_Toc21616863"/>
      <w:r>
        <w:t>Security</w:t>
      </w:r>
      <w:bookmarkEnd w:id="16"/>
    </w:p>
    <w:p w14:paraId="1EFDB3B9" w14:textId="77777777" w:rsidR="00C01857" w:rsidRDefault="00C01857" w:rsidP="00C01857">
      <w:pPr>
        <w:pStyle w:val="Heading3"/>
      </w:pPr>
      <w:bookmarkStart w:id="17" w:name="_Toc21616864"/>
      <w:r>
        <w:t>Protection</w:t>
      </w:r>
      <w:bookmarkEnd w:id="17"/>
    </w:p>
    <w:p w14:paraId="05E487EB" w14:textId="15E6F71B" w:rsidR="00C01857" w:rsidRDefault="004A5BF3" w:rsidP="00FB4D95">
      <w:pPr>
        <w:pStyle w:val="BodyText"/>
      </w:pPr>
      <w:r>
        <w:t>F</w:t>
      </w:r>
      <w:r w:rsidR="00C01857">
        <w:t>actors that will protect the system</w:t>
      </w:r>
      <w:r>
        <w:t>:</w:t>
      </w:r>
      <w:r w:rsidR="00C01857">
        <w:t xml:space="preserve"> </w:t>
      </w:r>
    </w:p>
    <w:p w14:paraId="2B3EEF54" w14:textId="20A784CE" w:rsidR="00C01857" w:rsidRPr="001215CF" w:rsidRDefault="004A5BF3" w:rsidP="00193D94">
      <w:pPr>
        <w:pStyle w:val="ListBullet0"/>
      </w:pPr>
      <w:r>
        <w:t>Keep account information for github.com and Sphero.edu secret</w:t>
      </w:r>
    </w:p>
    <w:p w14:paraId="21F24E0D" w14:textId="77777777" w:rsidR="005701A8" w:rsidRDefault="005701A8" w:rsidP="005701A8">
      <w:pPr>
        <w:pStyle w:val="ListBullet0"/>
        <w:jc w:val="both"/>
      </w:pPr>
      <w:r>
        <w:t>L</w:t>
      </w:r>
      <w:r w:rsidR="00C01857" w:rsidRPr="001215CF">
        <w:t>ogging</w:t>
      </w:r>
      <w:r>
        <w:t xml:space="preserve"> activity</w:t>
      </w:r>
      <w:r w:rsidR="00C01857" w:rsidRPr="001215CF">
        <w:t xml:space="preserve"> </w:t>
      </w:r>
    </w:p>
    <w:p w14:paraId="287042C2" w14:textId="5B8C236B" w:rsidR="00C01857" w:rsidRPr="001215CF" w:rsidRDefault="005701A8" w:rsidP="005701A8">
      <w:pPr>
        <w:pStyle w:val="ListBullet0"/>
        <w:jc w:val="both"/>
      </w:pPr>
      <w:r>
        <w:t>H</w:t>
      </w:r>
      <w:r w:rsidR="00C01857" w:rsidRPr="001215CF">
        <w:t>istorical data sets</w:t>
      </w:r>
    </w:p>
    <w:p w14:paraId="0D654F33" w14:textId="39A29C86" w:rsidR="00C01857" w:rsidRPr="001215CF" w:rsidRDefault="000C2180" w:rsidP="006D23BF">
      <w:pPr>
        <w:pStyle w:val="ListBullet0"/>
      </w:pPr>
      <w:r>
        <w:t>Charting roles and who does specific jobs</w:t>
      </w:r>
    </w:p>
    <w:p w14:paraId="029C22D6" w14:textId="77777777" w:rsidR="00C01857" w:rsidRDefault="00C01857" w:rsidP="00C01857">
      <w:pPr>
        <w:pStyle w:val="Heading3"/>
      </w:pPr>
      <w:bookmarkStart w:id="18" w:name="_Toc21616865"/>
      <w:r>
        <w:t>Authorization and Authentication</w:t>
      </w:r>
      <w:bookmarkEnd w:id="18"/>
    </w:p>
    <w:p w14:paraId="3AF10DE9" w14:textId="523C5A6F" w:rsidR="00C01857" w:rsidRPr="00BE2A80" w:rsidRDefault="000C2180" w:rsidP="00FB4D95">
      <w:pPr>
        <w:pStyle w:val="BodyText"/>
      </w:pPr>
      <w:r>
        <w:t>Use of Github.com and Sphero.edu</w:t>
      </w:r>
      <w:r w:rsidR="008D6A39">
        <w:t xml:space="preserve"> and Microsoft Office products through our accounts</w:t>
      </w:r>
    </w:p>
    <w:p w14:paraId="4CAF76E4" w14:textId="77777777" w:rsidR="000F4BF1" w:rsidRPr="00451671" w:rsidRDefault="000F4BF1" w:rsidP="00D72B44">
      <w:pPr>
        <w:pStyle w:val="Heading2"/>
      </w:pPr>
      <w:bookmarkStart w:id="19" w:name="_Toc21616866"/>
      <w:r w:rsidRPr="00451671">
        <w:t>Portability</w:t>
      </w:r>
      <w:bookmarkEnd w:id="19"/>
    </w:p>
    <w:p w14:paraId="0270F21B" w14:textId="15D75E28" w:rsidR="00E154A7" w:rsidRDefault="008D6A39" w:rsidP="00FB4D95">
      <w:pPr>
        <w:pStyle w:val="BodyText"/>
      </w:pPr>
      <w:r>
        <w:t>S</w:t>
      </w:r>
      <w:r w:rsidR="00E154A7">
        <w:t>pecify attributes of the system that relate to the ease of porting</w:t>
      </w:r>
      <w:r>
        <w:t>:</w:t>
      </w:r>
    </w:p>
    <w:p w14:paraId="4204B127" w14:textId="17DE88CB" w:rsidR="00E154A7" w:rsidRPr="001215CF" w:rsidRDefault="008D6A39" w:rsidP="00193D94">
      <w:pPr>
        <w:pStyle w:val="ListBullet0"/>
        <w:rPr>
          <w:iCs/>
        </w:rPr>
      </w:pPr>
      <w:r>
        <w:t>Host dependent code is used for entire block code in controlling robot</w:t>
      </w:r>
    </w:p>
    <w:p w14:paraId="490CF99D" w14:textId="1F8A84AE" w:rsidR="00E154A7" w:rsidRPr="001215CF" w:rsidRDefault="008D6A39" w:rsidP="00193D94">
      <w:pPr>
        <w:pStyle w:val="ListBullet0"/>
        <w:rPr>
          <w:iCs/>
        </w:rPr>
      </w:pPr>
      <w:r>
        <w:t>Used JavaScript in block code form on Sphero.edu</w:t>
      </w:r>
    </w:p>
    <w:p w14:paraId="11D0E1B7" w14:textId="3DEDFE75" w:rsidR="00E154A7" w:rsidRPr="008D6A39" w:rsidRDefault="008D6A39" w:rsidP="00193D94">
      <w:pPr>
        <w:pStyle w:val="ListBullet0"/>
        <w:rPr>
          <w:iCs/>
        </w:rPr>
      </w:pPr>
      <w:r>
        <w:t>Works with specific block code set up on any compatible device</w:t>
      </w:r>
    </w:p>
    <w:p w14:paraId="2711E904" w14:textId="5FD6A928" w:rsidR="00170091" w:rsidRPr="005366AE" w:rsidRDefault="008D6A39" w:rsidP="006D23BF">
      <w:pPr>
        <w:pStyle w:val="ListBullet0"/>
        <w:rPr>
          <w:iCs/>
        </w:rPr>
      </w:pPr>
      <w:r>
        <w:t xml:space="preserve">Works anywhere </w:t>
      </w:r>
      <w:r w:rsidR="005366AE">
        <w:t>there is enough space</w:t>
      </w:r>
    </w:p>
    <w:p w14:paraId="7524F6E0" w14:textId="77777777" w:rsidR="00B3138E" w:rsidRPr="00CF0B36" w:rsidRDefault="00291725" w:rsidP="00291725">
      <w:pPr>
        <w:pStyle w:val="Heading1"/>
      </w:pPr>
      <w:bookmarkStart w:id="20" w:name="_Toc101335701"/>
      <w:bookmarkStart w:id="21" w:name="_Toc21616867"/>
      <w:r w:rsidRPr="00CF0B36">
        <w:t>Requirements Confirmation</w:t>
      </w:r>
      <w:bookmarkEnd w:id="20"/>
      <w:r w:rsidR="00A2530D" w:rsidRPr="00CF0B36">
        <w:t>/</w:t>
      </w:r>
      <w:r w:rsidR="00273462" w:rsidRPr="00CF0B36">
        <w:t>Stakeholder sign-off</w:t>
      </w:r>
      <w:bookmarkEnd w:id="21"/>
      <w:r w:rsidRPr="00CF0B36">
        <w:t xml:space="preserve"> </w:t>
      </w:r>
    </w:p>
    <w:tbl>
      <w:tblPr>
        <w:tblpPr w:leftFromText="180" w:rightFromText="180" w:vertAnchor="text" w:horzAnchor="margin" w:tblpY="81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5"/>
        <w:gridCol w:w="3305"/>
        <w:gridCol w:w="3305"/>
      </w:tblGrid>
      <w:tr w:rsidR="00B67543" w:rsidRPr="001B1683" w14:paraId="30EE991C" w14:textId="77777777" w:rsidTr="00B67543">
        <w:trPr>
          <w:trHeight w:val="550"/>
        </w:trPr>
        <w:tc>
          <w:tcPr>
            <w:tcW w:w="3305" w:type="dxa"/>
            <w:shd w:val="clear" w:color="auto" w:fill="auto"/>
          </w:tcPr>
          <w:p w14:paraId="215E1C12" w14:textId="77777777" w:rsidR="00B67543" w:rsidRPr="001B1683" w:rsidRDefault="00B67543" w:rsidP="00B67543">
            <w:pPr>
              <w:pStyle w:val="Appendix1"/>
              <w:tabs>
                <w:tab w:val="clear" w:pos="360"/>
                <w:tab w:val="left" w:pos="720"/>
              </w:tabs>
              <w:rPr>
                <w:rFonts w:cs="Arial"/>
              </w:rPr>
            </w:pPr>
            <w:r w:rsidRPr="001B1683">
              <w:rPr>
                <w:rFonts w:cs="Arial"/>
              </w:rPr>
              <w:t xml:space="preserve">Meeting Date </w:t>
            </w:r>
          </w:p>
        </w:tc>
        <w:tc>
          <w:tcPr>
            <w:tcW w:w="3305" w:type="dxa"/>
            <w:shd w:val="clear" w:color="auto" w:fill="auto"/>
          </w:tcPr>
          <w:p w14:paraId="3267B229" w14:textId="77777777" w:rsidR="00B67543" w:rsidRPr="001B1683" w:rsidRDefault="00B67543" w:rsidP="00B67543">
            <w:pPr>
              <w:pStyle w:val="Appendix1"/>
              <w:tabs>
                <w:tab w:val="clear" w:pos="360"/>
                <w:tab w:val="left" w:pos="720"/>
              </w:tabs>
              <w:rPr>
                <w:rFonts w:cs="Arial"/>
              </w:rPr>
            </w:pPr>
            <w:r w:rsidRPr="001B1683">
              <w:rPr>
                <w:rFonts w:cs="Arial"/>
              </w:rPr>
              <w:t>Attendees (Names and Roles)</w:t>
            </w:r>
          </w:p>
        </w:tc>
        <w:tc>
          <w:tcPr>
            <w:tcW w:w="3305" w:type="dxa"/>
            <w:shd w:val="clear" w:color="auto" w:fill="auto"/>
          </w:tcPr>
          <w:p w14:paraId="4F2A9DA5" w14:textId="77777777" w:rsidR="00B67543" w:rsidRPr="001B1683" w:rsidRDefault="00B67543" w:rsidP="00B67543">
            <w:pPr>
              <w:pStyle w:val="Appendix1"/>
              <w:tabs>
                <w:tab w:val="clear" w:pos="360"/>
                <w:tab w:val="left" w:pos="720"/>
              </w:tabs>
              <w:rPr>
                <w:rFonts w:cs="Arial"/>
              </w:rPr>
            </w:pPr>
            <w:r w:rsidRPr="001B1683">
              <w:rPr>
                <w:rFonts w:cs="Arial"/>
              </w:rPr>
              <w:t xml:space="preserve">Comments </w:t>
            </w:r>
          </w:p>
        </w:tc>
      </w:tr>
      <w:tr w:rsidR="00B67543" w:rsidRPr="001B1683" w14:paraId="61C32BBE" w14:textId="77777777" w:rsidTr="00B67543">
        <w:trPr>
          <w:trHeight w:val="550"/>
        </w:trPr>
        <w:tc>
          <w:tcPr>
            <w:tcW w:w="3305" w:type="dxa"/>
            <w:shd w:val="clear" w:color="auto" w:fill="auto"/>
          </w:tcPr>
          <w:p w14:paraId="4C749CAA" w14:textId="20E2E30E" w:rsidR="00B67543" w:rsidRPr="001B1683" w:rsidRDefault="00B67543" w:rsidP="00B67543">
            <w:pPr>
              <w:pStyle w:val="Appendix1"/>
              <w:tabs>
                <w:tab w:val="clear" w:pos="360"/>
                <w:tab w:val="left" w:pos="720"/>
              </w:tabs>
              <w:rPr>
                <w:rFonts w:cs="Arial"/>
              </w:rPr>
            </w:pPr>
            <w:r w:rsidRPr="001B1683">
              <w:rPr>
                <w:rFonts w:cs="Arial"/>
              </w:rPr>
              <w:t>1</w:t>
            </w:r>
            <w:r>
              <w:rPr>
                <w:rFonts w:cs="Arial"/>
              </w:rPr>
              <w:t>2</w:t>
            </w:r>
            <w:r w:rsidRPr="001B1683">
              <w:rPr>
                <w:rFonts w:cs="Arial"/>
              </w:rPr>
              <w:t>/</w:t>
            </w:r>
            <w:r w:rsidR="00870B43">
              <w:rPr>
                <w:rFonts w:cs="Arial"/>
              </w:rPr>
              <w:t>2</w:t>
            </w:r>
            <w:r w:rsidRPr="001B1683">
              <w:rPr>
                <w:rFonts w:cs="Arial"/>
              </w:rPr>
              <w:t>/20</w:t>
            </w:r>
          </w:p>
        </w:tc>
        <w:tc>
          <w:tcPr>
            <w:tcW w:w="3305" w:type="dxa"/>
            <w:shd w:val="clear" w:color="auto" w:fill="auto"/>
          </w:tcPr>
          <w:p w14:paraId="30AB0944" w14:textId="77777777" w:rsidR="00B67543" w:rsidRPr="001B1683" w:rsidRDefault="00B67543" w:rsidP="00B67543">
            <w:pPr>
              <w:pStyle w:val="Appendix1"/>
              <w:tabs>
                <w:tab w:val="clear" w:pos="360"/>
                <w:tab w:val="left" w:pos="720"/>
              </w:tabs>
              <w:rPr>
                <w:rFonts w:cs="Arial"/>
              </w:rPr>
            </w:pPr>
            <w:r w:rsidRPr="001B1683">
              <w:rPr>
                <w:rFonts w:cs="Arial"/>
              </w:rPr>
              <w:t>Michael (Co-manager)</w:t>
            </w:r>
          </w:p>
          <w:p w14:paraId="2C8F3193" w14:textId="77777777" w:rsidR="00B67543" w:rsidRPr="001B1683" w:rsidRDefault="00B67543" w:rsidP="00B67543">
            <w:pPr>
              <w:pStyle w:val="Appendix1"/>
              <w:tabs>
                <w:tab w:val="clear" w:pos="360"/>
                <w:tab w:val="left" w:pos="720"/>
              </w:tabs>
              <w:rPr>
                <w:rFonts w:cs="Arial"/>
              </w:rPr>
            </w:pPr>
            <w:r w:rsidRPr="001B1683">
              <w:rPr>
                <w:rFonts w:cs="Arial"/>
              </w:rPr>
              <w:t>Daniel (Co-manager)</w:t>
            </w:r>
          </w:p>
        </w:tc>
        <w:tc>
          <w:tcPr>
            <w:tcW w:w="3305" w:type="dxa"/>
            <w:shd w:val="clear" w:color="auto" w:fill="auto"/>
          </w:tcPr>
          <w:p w14:paraId="0C6D8CE7" w14:textId="77777777" w:rsidR="00B67543" w:rsidRPr="001B1683" w:rsidRDefault="00B67543" w:rsidP="00B67543">
            <w:pPr>
              <w:pStyle w:val="Appendix1"/>
              <w:tabs>
                <w:tab w:val="clear" w:pos="360"/>
                <w:tab w:val="left" w:pos="720"/>
              </w:tabs>
              <w:rPr>
                <w:rFonts w:cs="Arial"/>
              </w:rPr>
            </w:pPr>
            <w:r>
              <w:rPr>
                <w:rFonts w:cs="Arial"/>
              </w:rPr>
              <w:t>Called</w:t>
            </w:r>
            <w:r w:rsidRPr="001B1683">
              <w:rPr>
                <w:rFonts w:cs="Arial"/>
              </w:rPr>
              <w:t xml:space="preserve"> to finalize block code and confirm all requirements have been met. </w:t>
            </w:r>
          </w:p>
        </w:tc>
      </w:tr>
    </w:tbl>
    <w:p w14:paraId="3D06BBA2" w14:textId="67CF69F3" w:rsidR="00D51651" w:rsidRPr="00B67543" w:rsidRDefault="0070014C" w:rsidP="00B67543">
      <w:pPr>
        <w:pStyle w:val="BodyTex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7124180C" wp14:editId="0FA8F068">
                <wp:simplePos x="0" y="0"/>
                <wp:positionH relativeFrom="column">
                  <wp:posOffset>-2346900</wp:posOffset>
                </wp:positionH>
                <wp:positionV relativeFrom="paragraph">
                  <wp:posOffset>1743230</wp:posOffset>
                </wp:positionV>
                <wp:extent cx="2520" cy="3960"/>
                <wp:effectExtent l="38100" t="38100" r="74295" b="7239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520" cy="39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type w14:anchorId="73CAC04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-186.2pt;margin-top:135.85pt;width:3.05pt;height:3.1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">
                <v:imagedata r:id="rId12" o:title=""/>
              </v:shape>
            </w:pict>
          </mc:Fallback>
        </mc:AlternateContent>
      </w:r>
      <w:r w:rsidR="00E85543">
        <w:t xml:space="preserve">Include documentation of the approval or confirmation of the requirements here.  For example: </w:t>
      </w:r>
      <w:bookmarkStart w:id="22" w:name="_Toc148859170"/>
    </w:p>
    <w:p w14:paraId="1C564C23" w14:textId="77777777" w:rsidR="00E35D35" w:rsidRDefault="00E35D35" w:rsidP="00980CE7">
      <w:pPr>
        <w:pStyle w:val="Heading1"/>
      </w:pPr>
      <w:bookmarkStart w:id="23" w:name="_Toc21616868"/>
      <w:r>
        <w:t xml:space="preserve">System </w:t>
      </w:r>
      <w:r w:rsidR="00286323">
        <w:t>Design</w:t>
      </w:r>
      <w:bookmarkEnd w:id="23"/>
    </w:p>
    <w:p w14:paraId="35B3A4F8" w14:textId="77777777" w:rsidR="00286323" w:rsidRPr="00286323" w:rsidRDefault="00286323" w:rsidP="00286323">
      <w:r>
        <w:t xml:space="preserve">This section will provide all details concerning the technical design, staffing, coding, and testing the system </w:t>
      </w:r>
    </w:p>
    <w:p w14:paraId="47CC9828" w14:textId="77777777" w:rsidR="00286323" w:rsidRDefault="00286323" w:rsidP="00E35D35">
      <w:pPr>
        <w:pStyle w:val="Heading2"/>
      </w:pPr>
      <w:bookmarkStart w:id="24" w:name="_Toc21616869"/>
      <w:r>
        <w:t>Algorithm</w:t>
      </w:r>
      <w:bookmarkEnd w:id="24"/>
    </w:p>
    <w:p w14:paraId="159B7E11" w14:textId="0635A12C" w:rsidR="00F55016" w:rsidRDefault="00F808B0" w:rsidP="00F808B0">
      <w:pPr>
        <w:pStyle w:val="ListParagraph"/>
        <w:numPr>
          <w:ilvl w:val="0"/>
          <w:numId w:val="14"/>
        </w:numPr>
      </w:pPr>
      <w:r>
        <w:t xml:space="preserve">Start in </w:t>
      </w:r>
      <w:r w:rsidR="002A1EC9">
        <w:t xml:space="preserve">designated square </w:t>
      </w:r>
    </w:p>
    <w:p w14:paraId="3D3EE807" w14:textId="1F83AA06" w:rsidR="00625E16" w:rsidRDefault="00B06C4F" w:rsidP="00F808B0">
      <w:pPr>
        <w:pStyle w:val="ListParagraph"/>
        <w:numPr>
          <w:ilvl w:val="0"/>
          <w:numId w:val="14"/>
        </w:numPr>
      </w:pPr>
      <w:r>
        <w:t xml:space="preserve">Follow path laid out in </w:t>
      </w:r>
      <w:r w:rsidR="00431E65">
        <w:t>blue tape</w:t>
      </w:r>
    </w:p>
    <w:p w14:paraId="4582D98E" w14:textId="5E0BCE84" w:rsidR="006D3D67" w:rsidRDefault="006D3D67" w:rsidP="006D3D67">
      <w:pPr>
        <w:pStyle w:val="ListParagraph"/>
        <w:numPr>
          <w:ilvl w:val="1"/>
          <w:numId w:val="14"/>
        </w:numPr>
      </w:pPr>
      <w:r>
        <w:t>In doing so,</w:t>
      </w:r>
      <w:r w:rsidR="00C85575">
        <w:t xml:space="preserve"> will:</w:t>
      </w:r>
    </w:p>
    <w:p w14:paraId="7EB57D98" w14:textId="7E0937D0" w:rsidR="00C85575" w:rsidRDefault="00C85575" w:rsidP="00C85575">
      <w:pPr>
        <w:pStyle w:val="ListParagraph"/>
        <w:numPr>
          <w:ilvl w:val="2"/>
          <w:numId w:val="14"/>
        </w:numPr>
      </w:pPr>
      <w:r>
        <w:t>Avoid obstacle 1</w:t>
      </w:r>
    </w:p>
    <w:p w14:paraId="16695339" w14:textId="64FEC99B" w:rsidR="00C85575" w:rsidRDefault="00C85575" w:rsidP="00C85575">
      <w:pPr>
        <w:pStyle w:val="ListParagraph"/>
        <w:numPr>
          <w:ilvl w:val="2"/>
          <w:numId w:val="14"/>
        </w:numPr>
      </w:pPr>
      <w:r>
        <w:t>Avoid obstacle 2</w:t>
      </w:r>
    </w:p>
    <w:p w14:paraId="08CAD29A" w14:textId="52F3A706" w:rsidR="00B82C0C" w:rsidRDefault="00C85575" w:rsidP="00B82C0C">
      <w:pPr>
        <w:pStyle w:val="ListParagraph"/>
        <w:numPr>
          <w:ilvl w:val="2"/>
          <w:numId w:val="14"/>
        </w:numPr>
      </w:pPr>
      <w:r>
        <w:t>Avoid obstacle 3</w:t>
      </w:r>
    </w:p>
    <w:p w14:paraId="0512B23E" w14:textId="0A28DB18" w:rsidR="006E16FD" w:rsidRDefault="003800CD" w:rsidP="006E16FD">
      <w:pPr>
        <w:pStyle w:val="ListParagraph"/>
        <w:numPr>
          <w:ilvl w:val="0"/>
          <w:numId w:val="14"/>
        </w:numPr>
      </w:pPr>
      <w:r>
        <w:t>Continue to follow path and jump ramp</w:t>
      </w:r>
    </w:p>
    <w:p w14:paraId="66558627" w14:textId="52C3CE9C" w:rsidR="00FF3F6B" w:rsidRDefault="007D2A3E" w:rsidP="006E16FD">
      <w:pPr>
        <w:pStyle w:val="ListParagraph"/>
        <w:numPr>
          <w:ilvl w:val="0"/>
          <w:numId w:val="14"/>
        </w:numPr>
      </w:pPr>
      <w:r>
        <w:t>Continue to follow path until end is reac</w:t>
      </w:r>
      <w:r w:rsidR="001B13E7">
        <w:t>hed</w:t>
      </w:r>
      <w:r w:rsidR="00E31F18">
        <w:t xml:space="preserve">, </w:t>
      </w:r>
      <w:r w:rsidR="008C003A">
        <w:t xml:space="preserve">where </w:t>
      </w:r>
      <w:proofErr w:type="spellStart"/>
      <w:r w:rsidR="002B2040">
        <w:t>sphero</w:t>
      </w:r>
      <w:proofErr w:type="spellEnd"/>
      <w:r w:rsidR="002B2040">
        <w:t xml:space="preserve"> </w:t>
      </w:r>
      <w:r w:rsidR="006B47A6">
        <w:t xml:space="preserve">robot </w:t>
      </w:r>
      <w:r w:rsidR="002B2040">
        <w:t xml:space="preserve">will </w:t>
      </w:r>
      <w:r w:rsidR="006226E3">
        <w:t>knock over pins</w:t>
      </w:r>
    </w:p>
    <w:p w14:paraId="0F07544D" w14:textId="77777777" w:rsidR="006E16FD" w:rsidRDefault="006E16FD" w:rsidP="006E16FD"/>
    <w:p w14:paraId="1A13833A" w14:textId="77777777" w:rsidR="00B82C0C" w:rsidRDefault="00B82C0C" w:rsidP="006E16FD"/>
    <w:p w14:paraId="115CF9F4" w14:textId="7ACFE082" w:rsidR="00C85575" w:rsidRPr="00F55016" w:rsidRDefault="00C85575" w:rsidP="00C85575">
      <w:pPr>
        <w:pStyle w:val="ListParagraph"/>
        <w:ind w:left="1440"/>
      </w:pPr>
    </w:p>
    <w:p w14:paraId="0BC0DBE1" w14:textId="77777777" w:rsidR="00A4455E" w:rsidRDefault="00286323" w:rsidP="00A4455E">
      <w:pPr>
        <w:pStyle w:val="Heading2"/>
      </w:pPr>
      <w:bookmarkStart w:id="25" w:name="_Toc21616870"/>
      <w:r>
        <w:t>System Flow</w:t>
      </w:r>
      <w:bookmarkEnd w:id="25"/>
    </w:p>
    <w:p w14:paraId="71FE262F" w14:textId="65D7FEEB" w:rsidR="00D00D38" w:rsidRPr="00D00D38" w:rsidRDefault="00D00D38" w:rsidP="00D00D38">
      <w:r>
        <w:rPr>
          <w:noProof/>
        </w:rPr>
        <w:drawing>
          <wp:inline distT="0" distB="0" distL="0" distR="0" wp14:anchorId="2A5B5F87" wp14:editId="28EE278E">
            <wp:extent cx="6400800" cy="4603750"/>
            <wp:effectExtent l="0" t="0" r="0" b="6350"/>
            <wp:docPr id="5" name="Picture 5" descr="A picture containing text, white, d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white, day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07EE" w14:textId="1136959F" w:rsidR="00286323" w:rsidRPr="00286323" w:rsidRDefault="00286323" w:rsidP="00286323"/>
    <w:p w14:paraId="3CBD29FD" w14:textId="5E95F6A3" w:rsidR="001C1CED" w:rsidRDefault="001C1CED" w:rsidP="001C1CED">
      <w:pPr>
        <w:pStyle w:val="Heading2"/>
        <w:numPr>
          <w:ilvl w:val="0"/>
          <w:numId w:val="0"/>
        </w:numPr>
        <w:ind w:left="576"/>
      </w:pPr>
      <w:bookmarkStart w:id="26" w:name="_Toc21616871"/>
    </w:p>
    <w:p w14:paraId="3A23B83C" w14:textId="075FBAA7" w:rsidR="001C1CED" w:rsidRDefault="001C1CED" w:rsidP="001C1CED"/>
    <w:p w14:paraId="7E885EDF" w14:textId="50AC98C8" w:rsidR="001C1CED" w:rsidRDefault="001C1CED" w:rsidP="001C1CED"/>
    <w:p w14:paraId="086E0F98" w14:textId="0158F305" w:rsidR="001C1CED" w:rsidRDefault="001C1CED" w:rsidP="001C1CED"/>
    <w:p w14:paraId="4C6FAE27" w14:textId="7378F5DE" w:rsidR="001C1CED" w:rsidRDefault="001C1CED" w:rsidP="001C1CED"/>
    <w:p w14:paraId="074B4051" w14:textId="44D2BB71" w:rsidR="00A74692" w:rsidRDefault="00A74692" w:rsidP="005B1DBE">
      <w:pPr>
        <w:pStyle w:val="Heading2"/>
        <w:numPr>
          <w:ilvl w:val="0"/>
          <w:numId w:val="0"/>
        </w:numPr>
      </w:pPr>
    </w:p>
    <w:p w14:paraId="636DC7EC" w14:textId="77777777" w:rsidR="00067661" w:rsidRPr="00067661" w:rsidRDefault="00067661" w:rsidP="00067661"/>
    <w:p w14:paraId="61FCE9FC" w14:textId="12E73C0D" w:rsidR="00120AA1" w:rsidRDefault="00120AA1" w:rsidP="006D23BF">
      <w:pPr>
        <w:pStyle w:val="Heading2"/>
        <w:numPr>
          <w:ilvl w:val="1"/>
          <w:numId w:val="11"/>
        </w:numPr>
      </w:pPr>
      <w:r>
        <w:t>Software</w:t>
      </w:r>
      <w:bookmarkEnd w:id="26"/>
    </w:p>
    <w:p w14:paraId="4FF00B7C" w14:textId="596F22F5" w:rsidR="00430F83" w:rsidRDefault="00DD06F8" w:rsidP="00430F83">
      <w:r>
        <w:t>Block code that is a representation of JavaScript which was controlled through the Sphero Edu software.</w:t>
      </w:r>
    </w:p>
    <w:p w14:paraId="179CE3F4" w14:textId="4BE287A3" w:rsidR="00CB4EFA" w:rsidRDefault="00007458" w:rsidP="00430F83">
      <w:r>
        <w:rPr>
          <w:noProof/>
        </w:rPr>
        <w:drawing>
          <wp:inline distT="0" distB="0" distL="0" distR="0" wp14:anchorId="0018DE28" wp14:editId="075B8836">
            <wp:extent cx="6400800" cy="360045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0BA9" w14:textId="04B7555D" w:rsidR="001C1CED" w:rsidRDefault="001C1CED" w:rsidP="00430F83"/>
    <w:p w14:paraId="1C2E9F22" w14:textId="6AE25079" w:rsidR="001C1CED" w:rsidRPr="00430F83" w:rsidRDefault="001C1CED" w:rsidP="00430F83"/>
    <w:p w14:paraId="004A7740" w14:textId="77777777" w:rsidR="00120AA1" w:rsidRDefault="00120AA1" w:rsidP="00E35D35">
      <w:pPr>
        <w:pStyle w:val="Heading2"/>
      </w:pPr>
      <w:bookmarkStart w:id="27" w:name="_Toc21616872"/>
      <w:r>
        <w:t>Hardware</w:t>
      </w:r>
      <w:bookmarkEnd w:id="27"/>
    </w:p>
    <w:p w14:paraId="1E3B5A61" w14:textId="66C69451" w:rsidR="006C005E" w:rsidRPr="006C005E" w:rsidRDefault="006D0C91" w:rsidP="006C005E">
      <w:r>
        <w:t xml:space="preserve">Sphero </w:t>
      </w:r>
      <w:r w:rsidR="003F2762">
        <w:t xml:space="preserve">Edu was used to control the Sphero robot which was version SPRK+. This was done through Bluetooth </w:t>
      </w:r>
      <w:r w:rsidR="007D22D8">
        <w:t xml:space="preserve">from a personal laptop </w:t>
      </w:r>
      <w:r w:rsidR="007E26EE">
        <w:t xml:space="preserve">that allowed connection </w:t>
      </w:r>
      <w:r w:rsidR="00A72591">
        <w:t>between the SPRK+ and</w:t>
      </w:r>
      <w:r w:rsidR="00595859">
        <w:t xml:space="preserve"> the Sphero Edu app to access the block code. </w:t>
      </w:r>
    </w:p>
    <w:p w14:paraId="0186443F" w14:textId="77777777" w:rsidR="008C5218" w:rsidRPr="006C005E" w:rsidRDefault="008C5218" w:rsidP="006C005E"/>
    <w:p w14:paraId="3C681B13" w14:textId="77777777" w:rsidR="00120AA1" w:rsidRDefault="00120AA1" w:rsidP="00E35D35">
      <w:pPr>
        <w:pStyle w:val="Heading2"/>
      </w:pPr>
      <w:bookmarkStart w:id="28" w:name="_Toc21616873"/>
      <w:r>
        <w:t>Test Plan</w:t>
      </w:r>
      <w:bookmarkEnd w:id="28"/>
    </w:p>
    <w:p w14:paraId="32E3E879" w14:textId="77777777" w:rsidR="00ED3C37" w:rsidRDefault="00ED3C37" w:rsidP="00120A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8"/>
        <w:gridCol w:w="1678"/>
        <w:gridCol w:w="1678"/>
        <w:gridCol w:w="1678"/>
        <w:gridCol w:w="1679"/>
        <w:gridCol w:w="1679"/>
      </w:tblGrid>
      <w:tr w:rsidR="00A576F8" w14:paraId="40916D44" w14:textId="77777777" w:rsidTr="00A576F8">
        <w:tc>
          <w:tcPr>
            <w:tcW w:w="1678" w:type="dxa"/>
          </w:tcPr>
          <w:p w14:paraId="2D467CDD" w14:textId="7B7E0F31" w:rsidR="00A576F8" w:rsidRPr="009B6BDC" w:rsidRDefault="00A576F8" w:rsidP="00120AA1">
            <w:pPr>
              <w:rPr>
                <w:b/>
              </w:rPr>
            </w:pPr>
            <w:r w:rsidRPr="009B6BDC">
              <w:rPr>
                <w:b/>
              </w:rPr>
              <w:t xml:space="preserve">Reason for Test </w:t>
            </w:r>
            <w:r w:rsidR="009B6BDC" w:rsidRPr="009B6BDC">
              <w:rPr>
                <w:b/>
                <w:bCs/>
              </w:rPr>
              <w:t xml:space="preserve">Case </w:t>
            </w:r>
          </w:p>
        </w:tc>
        <w:tc>
          <w:tcPr>
            <w:tcW w:w="1678" w:type="dxa"/>
          </w:tcPr>
          <w:p w14:paraId="043105AA" w14:textId="0F7BBBEF" w:rsidR="00A576F8" w:rsidRPr="009B6BDC" w:rsidRDefault="009B6BDC" w:rsidP="00120AA1">
            <w:pPr>
              <w:rPr>
                <w:b/>
              </w:rPr>
            </w:pPr>
            <w:r w:rsidRPr="009B6BDC">
              <w:rPr>
                <w:b/>
                <w:bCs/>
              </w:rPr>
              <w:t xml:space="preserve">Test Date </w:t>
            </w:r>
          </w:p>
        </w:tc>
        <w:tc>
          <w:tcPr>
            <w:tcW w:w="1678" w:type="dxa"/>
          </w:tcPr>
          <w:p w14:paraId="67B2FEA5" w14:textId="1D7584CD" w:rsidR="00A576F8" w:rsidRPr="009B6BDC" w:rsidRDefault="009B6BDC" w:rsidP="00120AA1">
            <w:pPr>
              <w:rPr>
                <w:b/>
              </w:rPr>
            </w:pPr>
            <w:r w:rsidRPr="009B6BDC">
              <w:rPr>
                <w:b/>
                <w:bCs/>
              </w:rPr>
              <w:t xml:space="preserve">Expected Output </w:t>
            </w:r>
          </w:p>
        </w:tc>
        <w:tc>
          <w:tcPr>
            <w:tcW w:w="1678" w:type="dxa"/>
          </w:tcPr>
          <w:p w14:paraId="58DFE4C2" w14:textId="76D74653" w:rsidR="00A576F8" w:rsidRPr="009B6BDC" w:rsidRDefault="009B6BDC" w:rsidP="00120AA1">
            <w:pPr>
              <w:rPr>
                <w:b/>
              </w:rPr>
            </w:pPr>
            <w:r w:rsidRPr="009B6BDC">
              <w:rPr>
                <w:b/>
                <w:bCs/>
              </w:rPr>
              <w:t xml:space="preserve">Observed Output </w:t>
            </w:r>
          </w:p>
        </w:tc>
        <w:tc>
          <w:tcPr>
            <w:tcW w:w="1679" w:type="dxa"/>
          </w:tcPr>
          <w:p w14:paraId="2057BC59" w14:textId="30F340CC" w:rsidR="00A576F8" w:rsidRPr="009B6BDC" w:rsidRDefault="009B6BDC" w:rsidP="00120AA1">
            <w:pPr>
              <w:rPr>
                <w:b/>
              </w:rPr>
            </w:pPr>
            <w:r w:rsidRPr="009B6BDC">
              <w:rPr>
                <w:b/>
                <w:bCs/>
              </w:rPr>
              <w:t xml:space="preserve">Staff Name </w:t>
            </w:r>
          </w:p>
        </w:tc>
        <w:tc>
          <w:tcPr>
            <w:tcW w:w="1679" w:type="dxa"/>
          </w:tcPr>
          <w:p w14:paraId="60E15BF3" w14:textId="208E4BD9" w:rsidR="00A576F8" w:rsidRPr="009B6BDC" w:rsidRDefault="009B6BDC" w:rsidP="00120AA1">
            <w:pPr>
              <w:rPr>
                <w:b/>
              </w:rPr>
            </w:pPr>
            <w:r w:rsidRPr="009B6BDC">
              <w:rPr>
                <w:b/>
                <w:bCs/>
              </w:rPr>
              <w:t>Pass/Fail</w:t>
            </w:r>
          </w:p>
        </w:tc>
      </w:tr>
      <w:tr w:rsidR="00A576F8" w14:paraId="56A9560B" w14:textId="77777777" w:rsidTr="00A576F8">
        <w:tc>
          <w:tcPr>
            <w:tcW w:w="1678" w:type="dxa"/>
          </w:tcPr>
          <w:p w14:paraId="0AA8095E" w14:textId="3DE36FD0" w:rsidR="00A576F8" w:rsidRDefault="00B6539B" w:rsidP="009418C7">
            <w:r>
              <w:t xml:space="preserve">First test </w:t>
            </w:r>
          </w:p>
        </w:tc>
        <w:tc>
          <w:tcPr>
            <w:tcW w:w="1678" w:type="dxa"/>
          </w:tcPr>
          <w:p w14:paraId="6B7C13DE" w14:textId="08EA47E6" w:rsidR="00A576F8" w:rsidRDefault="00B8135E" w:rsidP="009418C7">
            <w:r w:rsidRPr="00156C5E">
              <w:t>12/2/20</w:t>
            </w:r>
            <w:r w:rsidR="00A576F8" w:rsidRPr="00156C5E">
              <w:t xml:space="preserve"> </w:t>
            </w:r>
          </w:p>
        </w:tc>
        <w:tc>
          <w:tcPr>
            <w:tcW w:w="1678" w:type="dxa"/>
          </w:tcPr>
          <w:p w14:paraId="121318BF" w14:textId="7128A692" w:rsidR="00A576F8" w:rsidRDefault="008660EA" w:rsidP="009418C7">
            <w:r>
              <w:t xml:space="preserve">make </w:t>
            </w:r>
            <w:proofErr w:type="spellStart"/>
            <w:r>
              <w:t>sphero</w:t>
            </w:r>
            <w:proofErr w:type="spellEnd"/>
            <w:r>
              <w:t xml:space="preserve"> run the course </w:t>
            </w:r>
            <w:r w:rsidR="0096499E">
              <w:t>to get a feel for it</w:t>
            </w:r>
            <w:r w:rsidR="00A576F8" w:rsidRPr="008C5218">
              <w:rPr>
                <w:b/>
                <w:bCs/>
              </w:rPr>
              <w:t xml:space="preserve"> </w:t>
            </w:r>
          </w:p>
        </w:tc>
        <w:tc>
          <w:tcPr>
            <w:tcW w:w="1678" w:type="dxa"/>
          </w:tcPr>
          <w:p w14:paraId="01A91CD9" w14:textId="1DBDEE2D" w:rsidR="00A576F8" w:rsidRDefault="00BF0018" w:rsidP="009418C7">
            <w:proofErr w:type="spellStart"/>
            <w:r>
              <w:t>sphero</w:t>
            </w:r>
            <w:proofErr w:type="spellEnd"/>
            <w:r>
              <w:t xml:space="preserve"> ran the course and </w:t>
            </w:r>
            <w:r w:rsidR="000C7DAD">
              <w:t xml:space="preserve">did terribly just how we </w:t>
            </w:r>
            <w:proofErr w:type="gramStart"/>
            <w:r w:rsidR="000C7DAD">
              <w:t>predicted</w:t>
            </w:r>
            <w:proofErr w:type="gramEnd"/>
            <w:r w:rsidR="000C7DAD">
              <w:t xml:space="preserve"> </w:t>
            </w:r>
            <w:r w:rsidR="00A576F8" w:rsidRPr="008C5218">
              <w:rPr>
                <w:b/>
                <w:bCs/>
              </w:rPr>
              <w:t xml:space="preserve"> </w:t>
            </w:r>
          </w:p>
        </w:tc>
        <w:tc>
          <w:tcPr>
            <w:tcW w:w="1679" w:type="dxa"/>
          </w:tcPr>
          <w:p w14:paraId="4FC472EB" w14:textId="62DE6CA8" w:rsidR="00A576F8" w:rsidRDefault="009D3155" w:rsidP="009418C7">
            <w:r w:rsidRPr="00156C5E">
              <w:t xml:space="preserve">Daniel and Michael </w:t>
            </w:r>
          </w:p>
        </w:tc>
        <w:tc>
          <w:tcPr>
            <w:tcW w:w="1679" w:type="dxa"/>
          </w:tcPr>
          <w:p w14:paraId="3E798327" w14:textId="081DAD4F" w:rsidR="00A576F8" w:rsidRDefault="00A576F8" w:rsidP="009418C7">
            <w:r w:rsidRPr="000C7DAD">
              <w:t xml:space="preserve"> </w:t>
            </w:r>
            <w:r w:rsidR="000C7DAD" w:rsidRPr="000C7DAD">
              <w:t>Pass</w:t>
            </w:r>
          </w:p>
        </w:tc>
      </w:tr>
      <w:tr w:rsidR="00A576F8" w14:paraId="2FE0FF08" w14:textId="77777777" w:rsidTr="00A576F8">
        <w:tc>
          <w:tcPr>
            <w:tcW w:w="1678" w:type="dxa"/>
          </w:tcPr>
          <w:p w14:paraId="2619AA70" w14:textId="31BFCB82" w:rsidR="00A576F8" w:rsidRDefault="00973AF8" w:rsidP="00120AA1">
            <w:r>
              <w:t xml:space="preserve">Avoid obstacle 1 </w:t>
            </w:r>
          </w:p>
        </w:tc>
        <w:tc>
          <w:tcPr>
            <w:tcW w:w="1678" w:type="dxa"/>
          </w:tcPr>
          <w:p w14:paraId="41AC5145" w14:textId="0A7735DB" w:rsidR="00A576F8" w:rsidRDefault="00B8135E" w:rsidP="00120AA1">
            <w:r>
              <w:t>12/2/20</w:t>
            </w:r>
          </w:p>
        </w:tc>
        <w:tc>
          <w:tcPr>
            <w:tcW w:w="1678" w:type="dxa"/>
          </w:tcPr>
          <w:p w14:paraId="0AB6A1F5" w14:textId="595116C9" w:rsidR="00A576F8" w:rsidRDefault="001B7C16" w:rsidP="00120AA1">
            <w:r>
              <w:t xml:space="preserve">The </w:t>
            </w:r>
            <w:proofErr w:type="spellStart"/>
            <w:r>
              <w:t>sphero</w:t>
            </w:r>
            <w:proofErr w:type="spellEnd"/>
            <w:r>
              <w:t xml:space="preserve"> should now avoid obstacle 1 </w:t>
            </w:r>
          </w:p>
        </w:tc>
        <w:tc>
          <w:tcPr>
            <w:tcW w:w="1678" w:type="dxa"/>
          </w:tcPr>
          <w:p w14:paraId="1B6FD7F9" w14:textId="075529FD" w:rsidR="00A576F8" w:rsidRDefault="00C20FCA" w:rsidP="00120AA1">
            <w:r>
              <w:t xml:space="preserve">Sphero did </w:t>
            </w:r>
            <w:r w:rsidR="00C84622">
              <w:t xml:space="preserve">follow the designated path </w:t>
            </w:r>
          </w:p>
        </w:tc>
        <w:tc>
          <w:tcPr>
            <w:tcW w:w="1679" w:type="dxa"/>
          </w:tcPr>
          <w:p w14:paraId="2CBD2621" w14:textId="048F21FE" w:rsidR="00A576F8" w:rsidRDefault="00156C5E" w:rsidP="00120AA1">
            <w:r>
              <w:t xml:space="preserve">Daniel and Michael </w:t>
            </w:r>
          </w:p>
        </w:tc>
        <w:tc>
          <w:tcPr>
            <w:tcW w:w="1679" w:type="dxa"/>
          </w:tcPr>
          <w:p w14:paraId="6F6C7C14" w14:textId="6231E9B3" w:rsidR="00A576F8" w:rsidRDefault="00C84622" w:rsidP="00120AA1">
            <w:r>
              <w:t>Pass</w:t>
            </w:r>
          </w:p>
        </w:tc>
      </w:tr>
      <w:tr w:rsidR="00A576F8" w14:paraId="6E6D7F43" w14:textId="77777777" w:rsidTr="00A576F8">
        <w:tc>
          <w:tcPr>
            <w:tcW w:w="1678" w:type="dxa"/>
          </w:tcPr>
          <w:p w14:paraId="65A4A1CE" w14:textId="58B3F0EA" w:rsidR="00A576F8" w:rsidRDefault="00973AF8" w:rsidP="00120AA1">
            <w:r>
              <w:t>Avoid obstacle 2</w:t>
            </w:r>
          </w:p>
        </w:tc>
        <w:tc>
          <w:tcPr>
            <w:tcW w:w="1678" w:type="dxa"/>
          </w:tcPr>
          <w:p w14:paraId="77E05C1C" w14:textId="682CE5FF" w:rsidR="00A576F8" w:rsidRDefault="00B8135E" w:rsidP="00120AA1">
            <w:r>
              <w:t>12/2/20</w:t>
            </w:r>
          </w:p>
        </w:tc>
        <w:tc>
          <w:tcPr>
            <w:tcW w:w="1678" w:type="dxa"/>
          </w:tcPr>
          <w:p w14:paraId="753A9D2C" w14:textId="23DB4BED" w:rsidR="00A576F8" w:rsidRDefault="00C84622" w:rsidP="00120AA1">
            <w:r>
              <w:t xml:space="preserve">Sphero should avoid obstacle 2 </w:t>
            </w:r>
          </w:p>
        </w:tc>
        <w:tc>
          <w:tcPr>
            <w:tcW w:w="1678" w:type="dxa"/>
          </w:tcPr>
          <w:p w14:paraId="64AC9CB0" w14:textId="0F128084" w:rsidR="00A576F8" w:rsidRDefault="000B64EC" w:rsidP="00120AA1">
            <w:r>
              <w:t>Did avoid second ob</w:t>
            </w:r>
            <w:r w:rsidR="00DB6D9E">
              <w:t>stacle but went off the path</w:t>
            </w:r>
          </w:p>
        </w:tc>
        <w:tc>
          <w:tcPr>
            <w:tcW w:w="1679" w:type="dxa"/>
          </w:tcPr>
          <w:p w14:paraId="4D0407F1" w14:textId="328A87A7" w:rsidR="00A576F8" w:rsidRDefault="00156C5E" w:rsidP="00120AA1">
            <w:r>
              <w:t xml:space="preserve">Daniel and Michael </w:t>
            </w:r>
          </w:p>
        </w:tc>
        <w:tc>
          <w:tcPr>
            <w:tcW w:w="1679" w:type="dxa"/>
          </w:tcPr>
          <w:p w14:paraId="2EB199FE" w14:textId="5265E2D6" w:rsidR="00A576F8" w:rsidRDefault="00DB6D9E" w:rsidP="00120AA1">
            <w:r>
              <w:t xml:space="preserve">Fail </w:t>
            </w:r>
          </w:p>
        </w:tc>
      </w:tr>
      <w:tr w:rsidR="00A576F8" w14:paraId="0365BF01" w14:textId="77777777" w:rsidTr="00A576F8">
        <w:tc>
          <w:tcPr>
            <w:tcW w:w="1678" w:type="dxa"/>
          </w:tcPr>
          <w:p w14:paraId="79B80CF2" w14:textId="2E171AC9" w:rsidR="00A576F8" w:rsidRDefault="00973AF8" w:rsidP="00120AA1">
            <w:r>
              <w:t xml:space="preserve">Avoid obstacle 3 </w:t>
            </w:r>
          </w:p>
        </w:tc>
        <w:tc>
          <w:tcPr>
            <w:tcW w:w="1678" w:type="dxa"/>
          </w:tcPr>
          <w:p w14:paraId="24D5976D" w14:textId="12B71090" w:rsidR="00A576F8" w:rsidRDefault="00B8135E" w:rsidP="00120AA1">
            <w:r>
              <w:t>12/2/20</w:t>
            </w:r>
          </w:p>
        </w:tc>
        <w:tc>
          <w:tcPr>
            <w:tcW w:w="1678" w:type="dxa"/>
          </w:tcPr>
          <w:p w14:paraId="311EFFA6" w14:textId="530337FE" w:rsidR="00A576F8" w:rsidRDefault="00DB6D9E" w:rsidP="00120AA1">
            <w:r>
              <w:t>Should avoid obstacle 3 and stay on path</w:t>
            </w:r>
          </w:p>
        </w:tc>
        <w:tc>
          <w:tcPr>
            <w:tcW w:w="1678" w:type="dxa"/>
          </w:tcPr>
          <w:p w14:paraId="0D424EFC" w14:textId="15B2C51F" w:rsidR="00A576F8" w:rsidRDefault="006065B7" w:rsidP="00120AA1">
            <w:r>
              <w:t>Did avoid obstacle 3 and stayed on the path</w:t>
            </w:r>
          </w:p>
        </w:tc>
        <w:tc>
          <w:tcPr>
            <w:tcW w:w="1679" w:type="dxa"/>
          </w:tcPr>
          <w:p w14:paraId="43DCDE8E" w14:textId="46E86FA4" w:rsidR="00A576F8" w:rsidRDefault="00156C5E" w:rsidP="00120AA1">
            <w:r>
              <w:t xml:space="preserve">Daniel and Michael </w:t>
            </w:r>
          </w:p>
        </w:tc>
        <w:tc>
          <w:tcPr>
            <w:tcW w:w="1679" w:type="dxa"/>
          </w:tcPr>
          <w:p w14:paraId="0B52D298" w14:textId="51537AB5" w:rsidR="00A576F8" w:rsidRDefault="007A2D71" w:rsidP="00120AA1">
            <w:r>
              <w:t>Pass</w:t>
            </w:r>
          </w:p>
        </w:tc>
      </w:tr>
      <w:tr w:rsidR="00A576F8" w14:paraId="21F5CCE1" w14:textId="77777777" w:rsidTr="00A576F8">
        <w:tc>
          <w:tcPr>
            <w:tcW w:w="1678" w:type="dxa"/>
          </w:tcPr>
          <w:p w14:paraId="715D3C29" w14:textId="428D2FF3" w:rsidR="00A576F8" w:rsidRDefault="00070669" w:rsidP="00120AA1">
            <w:r>
              <w:t xml:space="preserve">Go over ramp </w:t>
            </w:r>
          </w:p>
        </w:tc>
        <w:tc>
          <w:tcPr>
            <w:tcW w:w="1678" w:type="dxa"/>
          </w:tcPr>
          <w:p w14:paraId="20D9F6F2" w14:textId="4A97A848" w:rsidR="00A576F8" w:rsidRDefault="00B8135E" w:rsidP="00120AA1">
            <w:r>
              <w:t>12/2/20</w:t>
            </w:r>
          </w:p>
        </w:tc>
        <w:tc>
          <w:tcPr>
            <w:tcW w:w="1678" w:type="dxa"/>
          </w:tcPr>
          <w:p w14:paraId="64E353BD" w14:textId="24EB3C04" w:rsidR="00A576F8" w:rsidRDefault="00681630" w:rsidP="00120AA1">
            <w:r>
              <w:t>Sphero had enough speed to go over the ramp</w:t>
            </w:r>
          </w:p>
        </w:tc>
        <w:tc>
          <w:tcPr>
            <w:tcW w:w="1678" w:type="dxa"/>
          </w:tcPr>
          <w:p w14:paraId="001071D9" w14:textId="03754003" w:rsidR="00A576F8" w:rsidRDefault="00FB4FB1" w:rsidP="00120AA1">
            <w:r>
              <w:t xml:space="preserve">Lacking the desired speed to go over the ramp </w:t>
            </w:r>
          </w:p>
        </w:tc>
        <w:tc>
          <w:tcPr>
            <w:tcW w:w="1679" w:type="dxa"/>
          </w:tcPr>
          <w:p w14:paraId="11EC52CC" w14:textId="67A0E619" w:rsidR="00A576F8" w:rsidRDefault="00156C5E" w:rsidP="00120AA1">
            <w:r>
              <w:t xml:space="preserve">Daniel and Michael </w:t>
            </w:r>
          </w:p>
        </w:tc>
        <w:tc>
          <w:tcPr>
            <w:tcW w:w="1679" w:type="dxa"/>
          </w:tcPr>
          <w:p w14:paraId="32312218" w14:textId="2E828F85" w:rsidR="00A576F8" w:rsidRDefault="00451097" w:rsidP="00120AA1">
            <w:r>
              <w:t>Fail</w:t>
            </w:r>
          </w:p>
        </w:tc>
      </w:tr>
      <w:tr w:rsidR="00A576F8" w14:paraId="2BF78506" w14:textId="77777777" w:rsidTr="00A576F8">
        <w:tc>
          <w:tcPr>
            <w:tcW w:w="1678" w:type="dxa"/>
          </w:tcPr>
          <w:p w14:paraId="6DC1930D" w14:textId="550FCDCE" w:rsidR="00A576F8" w:rsidRDefault="001073EB" w:rsidP="00120AA1">
            <w:r>
              <w:t>Make the 135-degree turn</w:t>
            </w:r>
          </w:p>
        </w:tc>
        <w:tc>
          <w:tcPr>
            <w:tcW w:w="1678" w:type="dxa"/>
          </w:tcPr>
          <w:p w14:paraId="36334638" w14:textId="6DAE3206" w:rsidR="00A576F8" w:rsidRDefault="00B8135E" w:rsidP="00120AA1">
            <w:r>
              <w:t>12/2/20</w:t>
            </w:r>
          </w:p>
        </w:tc>
        <w:tc>
          <w:tcPr>
            <w:tcW w:w="1678" w:type="dxa"/>
          </w:tcPr>
          <w:p w14:paraId="6819ACC8" w14:textId="5768EB91" w:rsidR="00A576F8" w:rsidRDefault="00710D1D" w:rsidP="00120AA1">
            <w:r>
              <w:t xml:space="preserve">Make </w:t>
            </w:r>
            <w:r w:rsidR="006938FB">
              <w:t xml:space="preserve">the sharp turn </w:t>
            </w:r>
            <w:r w:rsidR="00731D97">
              <w:t>to go into pins</w:t>
            </w:r>
          </w:p>
        </w:tc>
        <w:tc>
          <w:tcPr>
            <w:tcW w:w="1678" w:type="dxa"/>
          </w:tcPr>
          <w:p w14:paraId="3C0657B6" w14:textId="771F0BDA" w:rsidR="00A576F8" w:rsidRDefault="00340456" w:rsidP="00120AA1">
            <w:r>
              <w:t xml:space="preserve">Did make the sharp turn correctly </w:t>
            </w:r>
          </w:p>
        </w:tc>
        <w:tc>
          <w:tcPr>
            <w:tcW w:w="1679" w:type="dxa"/>
          </w:tcPr>
          <w:p w14:paraId="5A5FBFE6" w14:textId="56299651" w:rsidR="00A576F8" w:rsidRDefault="00156C5E" w:rsidP="00120AA1">
            <w:r>
              <w:t xml:space="preserve">Daniel and Michael </w:t>
            </w:r>
          </w:p>
        </w:tc>
        <w:tc>
          <w:tcPr>
            <w:tcW w:w="1679" w:type="dxa"/>
          </w:tcPr>
          <w:p w14:paraId="2651D224" w14:textId="4B7E945D" w:rsidR="00A576F8" w:rsidRDefault="00451097" w:rsidP="00120AA1">
            <w:r>
              <w:t>Pass</w:t>
            </w:r>
          </w:p>
        </w:tc>
      </w:tr>
      <w:tr w:rsidR="00A576F8" w14:paraId="31CFCDAF" w14:textId="77777777" w:rsidTr="00A576F8">
        <w:tc>
          <w:tcPr>
            <w:tcW w:w="1678" w:type="dxa"/>
          </w:tcPr>
          <w:p w14:paraId="51B6F7C4" w14:textId="08E5150A" w:rsidR="00A576F8" w:rsidRDefault="001073EB" w:rsidP="00120AA1">
            <w:r>
              <w:t xml:space="preserve">Knock over the pins </w:t>
            </w:r>
          </w:p>
        </w:tc>
        <w:tc>
          <w:tcPr>
            <w:tcW w:w="1678" w:type="dxa"/>
          </w:tcPr>
          <w:p w14:paraId="734C0A11" w14:textId="6762DD8C" w:rsidR="00A576F8" w:rsidRDefault="00B8135E" w:rsidP="00120AA1">
            <w:r>
              <w:t>12/2/20</w:t>
            </w:r>
          </w:p>
        </w:tc>
        <w:tc>
          <w:tcPr>
            <w:tcW w:w="1678" w:type="dxa"/>
          </w:tcPr>
          <w:p w14:paraId="472B35A5" w14:textId="298DFA31" w:rsidR="00A576F8" w:rsidRDefault="00340456" w:rsidP="00120AA1">
            <w:r>
              <w:t xml:space="preserve">Should knock down most of the pins </w:t>
            </w:r>
          </w:p>
        </w:tc>
        <w:tc>
          <w:tcPr>
            <w:tcW w:w="1678" w:type="dxa"/>
          </w:tcPr>
          <w:p w14:paraId="5FB5E45D" w14:textId="4BAFD4AC" w:rsidR="00A576F8" w:rsidRDefault="00340456" w:rsidP="00120AA1">
            <w:r>
              <w:t xml:space="preserve">Did knock down most of the pins </w:t>
            </w:r>
          </w:p>
        </w:tc>
        <w:tc>
          <w:tcPr>
            <w:tcW w:w="1679" w:type="dxa"/>
          </w:tcPr>
          <w:p w14:paraId="6006B36D" w14:textId="0E36AED9" w:rsidR="00A576F8" w:rsidRDefault="00156C5E" w:rsidP="00120AA1">
            <w:r>
              <w:t xml:space="preserve">Daniel and Michael </w:t>
            </w:r>
          </w:p>
        </w:tc>
        <w:tc>
          <w:tcPr>
            <w:tcW w:w="1679" w:type="dxa"/>
          </w:tcPr>
          <w:p w14:paraId="7C1E4F29" w14:textId="4D9FC368" w:rsidR="00A576F8" w:rsidRDefault="00451097" w:rsidP="00120AA1">
            <w:r>
              <w:t xml:space="preserve">Pass </w:t>
            </w:r>
          </w:p>
        </w:tc>
      </w:tr>
    </w:tbl>
    <w:p w14:paraId="2DB797F6" w14:textId="77777777" w:rsidR="00ED3C37" w:rsidRPr="00120AA1" w:rsidRDefault="00ED3C37" w:rsidP="00120AA1"/>
    <w:p w14:paraId="774D81F2" w14:textId="77777777" w:rsidR="00AB5F08" w:rsidRPr="00AB5F08" w:rsidRDefault="007A4E83" w:rsidP="00AB5F08">
      <w:pPr>
        <w:pStyle w:val="Heading2"/>
      </w:pPr>
      <w:bookmarkStart w:id="29" w:name="_Toc21616874"/>
      <w:r>
        <w:t>Task List/Gantt Chart</w:t>
      </w:r>
      <w:bookmarkEnd w:id="29"/>
    </w:p>
    <w:p w14:paraId="6939533B" w14:textId="7E44FAC0" w:rsidR="000A236C" w:rsidRDefault="000A236C" w:rsidP="000A236C">
      <w:r>
        <w:t xml:space="preserve">Full </w:t>
      </w:r>
      <w:proofErr w:type="spellStart"/>
      <w:r>
        <w:t>Gnatt</w:t>
      </w:r>
      <w:proofErr w:type="spellEnd"/>
      <w:r>
        <w:t xml:space="preserve"> chart on GitHub </w:t>
      </w:r>
      <w:hyperlink r:id="rId15" w:history="1">
        <w:r w:rsidR="002E3178" w:rsidRPr="002E3178">
          <w:rPr>
            <w:rStyle w:val="Hyperlink"/>
          </w:rPr>
          <w:t>he</w:t>
        </w:r>
        <w:r w:rsidR="002E3178" w:rsidRPr="002E3178">
          <w:rPr>
            <w:rStyle w:val="Hyperlink"/>
          </w:rPr>
          <w:t>r</w:t>
        </w:r>
        <w:r w:rsidR="002E3178" w:rsidRPr="002E3178">
          <w:rPr>
            <w:rStyle w:val="Hyperlink"/>
          </w:rPr>
          <w:t>e</w:t>
        </w:r>
      </w:hyperlink>
    </w:p>
    <w:p w14:paraId="2867D253" w14:textId="3F1E6DFE" w:rsidR="000A236C" w:rsidRPr="000A236C" w:rsidRDefault="00666DD4" w:rsidP="000A236C">
      <w:r>
        <w:rPr>
          <w:noProof/>
        </w:rPr>
        <w:drawing>
          <wp:inline distT="0" distB="0" distL="0" distR="0" wp14:anchorId="0D6E81D8" wp14:editId="20E03172">
            <wp:extent cx="6400800" cy="360045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D515" w14:textId="1FEAE917" w:rsidR="003E44E9" w:rsidRPr="007A4E83" w:rsidRDefault="00B74456" w:rsidP="007A4E83">
      <w:r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147E31A8" wp14:editId="7301B6F4">
                <wp:simplePos x="0" y="0"/>
                <wp:positionH relativeFrom="column">
                  <wp:posOffset>-1017600</wp:posOffset>
                </wp:positionH>
                <wp:positionV relativeFrom="paragraph">
                  <wp:posOffset>3317160</wp:posOffset>
                </wp:positionV>
                <wp:extent cx="360" cy="360"/>
                <wp:effectExtent l="57150" t="57150" r="76200" b="7620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type w14:anchorId="4A65C39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81.55pt;margin-top:259.8pt;width:2.9pt;height:2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">
                <v:imagedata r:id="rId18" o:title=""/>
              </v:shape>
            </w:pict>
          </mc:Fallback>
        </mc:AlternateContent>
      </w:r>
    </w:p>
    <w:p w14:paraId="6B88B749" w14:textId="77777777" w:rsidR="001215CF" w:rsidRDefault="001215CF" w:rsidP="00E35D35">
      <w:pPr>
        <w:pStyle w:val="Heading2"/>
      </w:pPr>
      <w:bookmarkStart w:id="30" w:name="_Toc21616875"/>
      <w:r>
        <w:t>Staffing Plan</w:t>
      </w:r>
      <w:bookmarkEnd w:id="3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9"/>
        <w:gridCol w:w="2514"/>
        <w:gridCol w:w="2531"/>
        <w:gridCol w:w="2516"/>
      </w:tblGrid>
      <w:tr w:rsidR="00711AA7" w:rsidRPr="00711AA7" w14:paraId="6DA149BC" w14:textId="77777777" w:rsidTr="00BB49C2">
        <w:tc>
          <w:tcPr>
            <w:tcW w:w="2574" w:type="dxa"/>
            <w:shd w:val="clear" w:color="auto" w:fill="auto"/>
          </w:tcPr>
          <w:p w14:paraId="62307E9E" w14:textId="77777777" w:rsidR="00711AA7" w:rsidRPr="00711AA7" w:rsidRDefault="00711AA7" w:rsidP="00711AA7">
            <w:r w:rsidRPr="00711AA7">
              <w:t xml:space="preserve">Name </w:t>
            </w:r>
          </w:p>
        </w:tc>
        <w:tc>
          <w:tcPr>
            <w:tcW w:w="2574" w:type="dxa"/>
            <w:shd w:val="clear" w:color="auto" w:fill="auto"/>
          </w:tcPr>
          <w:p w14:paraId="797654A7" w14:textId="77777777" w:rsidR="00711AA7" w:rsidRPr="00711AA7" w:rsidRDefault="00711AA7" w:rsidP="00711AA7">
            <w:r w:rsidRPr="00711AA7">
              <w:t>Role</w:t>
            </w:r>
          </w:p>
        </w:tc>
        <w:tc>
          <w:tcPr>
            <w:tcW w:w="2574" w:type="dxa"/>
            <w:shd w:val="clear" w:color="auto" w:fill="auto"/>
          </w:tcPr>
          <w:p w14:paraId="4B9A8207" w14:textId="77777777" w:rsidR="00711AA7" w:rsidRPr="00711AA7" w:rsidRDefault="00711AA7" w:rsidP="00711AA7">
            <w:r w:rsidRPr="00711AA7">
              <w:t>Responsibility</w:t>
            </w:r>
          </w:p>
        </w:tc>
        <w:tc>
          <w:tcPr>
            <w:tcW w:w="2574" w:type="dxa"/>
            <w:shd w:val="clear" w:color="auto" w:fill="auto"/>
          </w:tcPr>
          <w:p w14:paraId="017B2E06" w14:textId="77777777" w:rsidR="00711AA7" w:rsidRPr="00711AA7" w:rsidRDefault="00711AA7" w:rsidP="00711AA7">
            <w:r w:rsidRPr="00711AA7">
              <w:t>Reports To</w:t>
            </w:r>
          </w:p>
        </w:tc>
      </w:tr>
      <w:tr w:rsidR="00711AA7" w:rsidRPr="00711AA7" w14:paraId="4607FD5B" w14:textId="77777777" w:rsidTr="00BB49C2">
        <w:tc>
          <w:tcPr>
            <w:tcW w:w="2574" w:type="dxa"/>
            <w:shd w:val="clear" w:color="auto" w:fill="auto"/>
          </w:tcPr>
          <w:p w14:paraId="5F969BEB" w14:textId="77777777" w:rsidR="00711AA7" w:rsidRPr="00711AA7" w:rsidRDefault="00711AA7" w:rsidP="00711AA7">
            <w:r w:rsidRPr="00711AA7">
              <w:t xml:space="preserve">Michael </w:t>
            </w:r>
          </w:p>
        </w:tc>
        <w:tc>
          <w:tcPr>
            <w:tcW w:w="2574" w:type="dxa"/>
            <w:shd w:val="clear" w:color="auto" w:fill="auto"/>
          </w:tcPr>
          <w:p w14:paraId="2FE87E08" w14:textId="77777777" w:rsidR="00711AA7" w:rsidRPr="00711AA7" w:rsidRDefault="00711AA7" w:rsidP="00711AA7">
            <w:r w:rsidRPr="00711AA7">
              <w:t xml:space="preserve">Co-manager </w:t>
            </w:r>
          </w:p>
        </w:tc>
        <w:tc>
          <w:tcPr>
            <w:tcW w:w="2574" w:type="dxa"/>
            <w:shd w:val="clear" w:color="auto" w:fill="auto"/>
          </w:tcPr>
          <w:p w14:paraId="0537D5D2" w14:textId="77777777" w:rsidR="00711AA7" w:rsidRPr="00711AA7" w:rsidRDefault="00711AA7" w:rsidP="00711AA7">
            <w:r w:rsidRPr="00711AA7">
              <w:t xml:space="preserve">Oversee and complete all parts of assignment </w:t>
            </w:r>
          </w:p>
        </w:tc>
        <w:tc>
          <w:tcPr>
            <w:tcW w:w="2574" w:type="dxa"/>
            <w:shd w:val="clear" w:color="auto" w:fill="auto"/>
          </w:tcPr>
          <w:p w14:paraId="4A1295C2" w14:textId="77777777" w:rsidR="00711AA7" w:rsidRPr="00711AA7" w:rsidRDefault="00711AA7" w:rsidP="00711AA7">
            <w:r w:rsidRPr="00711AA7">
              <w:t xml:space="preserve">Professor Eckert </w:t>
            </w:r>
          </w:p>
        </w:tc>
      </w:tr>
      <w:tr w:rsidR="00711AA7" w:rsidRPr="00711AA7" w14:paraId="7D9019EB" w14:textId="77777777" w:rsidTr="00BB49C2">
        <w:tc>
          <w:tcPr>
            <w:tcW w:w="2574" w:type="dxa"/>
            <w:shd w:val="clear" w:color="auto" w:fill="auto"/>
          </w:tcPr>
          <w:p w14:paraId="3B8F69A5" w14:textId="77777777" w:rsidR="00711AA7" w:rsidRPr="00711AA7" w:rsidRDefault="00711AA7" w:rsidP="00711AA7">
            <w:r w:rsidRPr="00711AA7">
              <w:t xml:space="preserve">Daniel </w:t>
            </w:r>
          </w:p>
        </w:tc>
        <w:tc>
          <w:tcPr>
            <w:tcW w:w="2574" w:type="dxa"/>
            <w:shd w:val="clear" w:color="auto" w:fill="auto"/>
          </w:tcPr>
          <w:p w14:paraId="07D4B3C4" w14:textId="11B72A62" w:rsidR="00711AA7" w:rsidRPr="00711AA7" w:rsidRDefault="00711AA7" w:rsidP="00711AA7">
            <w:r w:rsidRPr="00711AA7">
              <w:t>C</w:t>
            </w:r>
            <w:r w:rsidR="00674D42">
              <w:t>o</w:t>
            </w:r>
            <w:r w:rsidRPr="00711AA7">
              <w:t>-manager</w:t>
            </w:r>
          </w:p>
        </w:tc>
        <w:tc>
          <w:tcPr>
            <w:tcW w:w="2574" w:type="dxa"/>
            <w:shd w:val="clear" w:color="auto" w:fill="auto"/>
          </w:tcPr>
          <w:p w14:paraId="06010AFF" w14:textId="77777777" w:rsidR="00711AA7" w:rsidRPr="00711AA7" w:rsidRDefault="00711AA7" w:rsidP="00711AA7">
            <w:r w:rsidRPr="00711AA7">
              <w:t xml:space="preserve">Oversee and complete all parts of assignment </w:t>
            </w:r>
          </w:p>
        </w:tc>
        <w:tc>
          <w:tcPr>
            <w:tcW w:w="2574" w:type="dxa"/>
            <w:shd w:val="clear" w:color="auto" w:fill="auto"/>
          </w:tcPr>
          <w:p w14:paraId="710F933A" w14:textId="77777777" w:rsidR="00711AA7" w:rsidRPr="00711AA7" w:rsidRDefault="00711AA7" w:rsidP="00711AA7">
            <w:r w:rsidRPr="00711AA7">
              <w:t xml:space="preserve">Professor Eckert </w:t>
            </w:r>
          </w:p>
        </w:tc>
      </w:tr>
    </w:tbl>
    <w:p w14:paraId="6F703FF3" w14:textId="77777777" w:rsidR="001215CF" w:rsidRPr="001215CF" w:rsidRDefault="001215CF" w:rsidP="001215CF"/>
    <w:bookmarkEnd w:id="22"/>
    <w:p w14:paraId="4052313B" w14:textId="77777777" w:rsidR="006A7A60" w:rsidRDefault="006A7A60" w:rsidP="007A4E83">
      <w:pPr>
        <w:pStyle w:val="Appendix1"/>
        <w:tabs>
          <w:tab w:val="clear" w:pos="360"/>
          <w:tab w:val="left" w:pos="720"/>
        </w:tabs>
        <w:ind w:left="720" w:hanging="720"/>
      </w:pPr>
    </w:p>
    <w:sectPr w:rsidR="006A7A60" w:rsidSect="00AB2167">
      <w:headerReference w:type="default" r:id="rId19"/>
      <w:footerReference w:type="even" r:id="rId20"/>
      <w:footerReference w:type="default" r:id="rId21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A11AEA" w14:textId="77777777" w:rsidR="001A19EC" w:rsidRDefault="001A19EC">
      <w:r>
        <w:separator/>
      </w:r>
    </w:p>
  </w:endnote>
  <w:endnote w:type="continuationSeparator" w:id="0">
    <w:p w14:paraId="0565897E" w14:textId="77777777" w:rsidR="001A19EC" w:rsidRDefault="001A19EC">
      <w:r>
        <w:continuationSeparator/>
      </w:r>
    </w:p>
  </w:endnote>
  <w:endnote w:type="continuationNotice" w:id="1">
    <w:p w14:paraId="0E54A8E4" w14:textId="77777777" w:rsidR="001A19EC" w:rsidRDefault="001A19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F56C7" w14:textId="36690962" w:rsidR="000C0E0D" w:rsidRDefault="000C0E0D">
    <w:pPr>
      <w:pStyle w:val="Footer"/>
    </w:pPr>
  </w:p>
  <w:p w14:paraId="50FBEF52" w14:textId="77777777" w:rsidR="00BE0FCE" w:rsidRDefault="00BE0FC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6E5415" w14:textId="4691C3E2" w:rsidR="008377EE" w:rsidRPr="00B916F4" w:rsidRDefault="008377EE" w:rsidP="00B916F4">
    <w:pPr>
      <w:pBdr>
        <w:top w:val="single" w:sz="6" w:space="1" w:color="auto"/>
      </w:pBdr>
      <w:tabs>
        <w:tab w:val="left" w:pos="4500"/>
        <w:tab w:val="center" w:pos="9450"/>
      </w:tabs>
      <w:rPr>
        <w:sz w:val="18"/>
        <w:szCs w:val="18"/>
      </w:rPr>
    </w:pPr>
    <w:r w:rsidRPr="0053101E">
      <w:rPr>
        <w:sz w:val="18"/>
        <w:szCs w:val="18"/>
      </w:rPr>
      <w:tab/>
    </w:r>
    <w:r w:rsidR="002875B3">
      <w:rPr>
        <w:sz w:val="18"/>
        <w:szCs w:val="18"/>
      </w:rPr>
      <w:fldChar w:fldCharType="begin"/>
    </w:r>
    <w:r w:rsidR="002875B3">
      <w:rPr>
        <w:sz w:val="18"/>
        <w:szCs w:val="18"/>
      </w:rPr>
      <w:instrText xml:space="preserve"> DATE \@ "MMMM d, yyyy" </w:instrText>
    </w:r>
    <w:r w:rsidR="002875B3">
      <w:rPr>
        <w:sz w:val="18"/>
        <w:szCs w:val="18"/>
      </w:rPr>
      <w:fldChar w:fldCharType="separate"/>
    </w:r>
    <w:r w:rsidR="00683E6D">
      <w:rPr>
        <w:noProof/>
        <w:sz w:val="18"/>
        <w:szCs w:val="18"/>
      </w:rPr>
      <w:t>December 2, 2020</w:t>
    </w:r>
    <w:r w:rsidR="002875B3">
      <w:rPr>
        <w:sz w:val="18"/>
        <w:szCs w:val="18"/>
      </w:rPr>
      <w:fldChar w:fldCharType="end"/>
    </w:r>
    <w:r w:rsidRPr="0053101E">
      <w:rPr>
        <w:sz w:val="18"/>
        <w:szCs w:val="18"/>
      </w:rPr>
      <w:tab/>
      <w:t xml:space="preserve">Page </w:t>
    </w:r>
    <w:r w:rsidRPr="0053101E">
      <w:rPr>
        <w:rStyle w:val="PageNumber"/>
        <w:sz w:val="18"/>
        <w:szCs w:val="18"/>
      </w:rPr>
      <w:fldChar w:fldCharType="begin"/>
    </w:r>
    <w:r w:rsidRPr="0053101E">
      <w:rPr>
        <w:rStyle w:val="PageNumber"/>
        <w:sz w:val="18"/>
        <w:szCs w:val="18"/>
      </w:rPr>
      <w:instrText xml:space="preserve"> PAGE \* Arabic \* MERGEFORMAT </w:instrText>
    </w:r>
    <w:r w:rsidRPr="0053101E">
      <w:rPr>
        <w:rStyle w:val="PageNumber"/>
        <w:sz w:val="18"/>
        <w:szCs w:val="18"/>
      </w:rPr>
      <w:fldChar w:fldCharType="separate"/>
    </w:r>
    <w:r w:rsidR="00F61C3E">
      <w:rPr>
        <w:rStyle w:val="PageNumber"/>
        <w:noProof/>
        <w:sz w:val="18"/>
        <w:szCs w:val="18"/>
      </w:rPr>
      <w:t>3</w:t>
    </w:r>
    <w:r w:rsidRPr="0053101E">
      <w:rPr>
        <w:rStyle w:val="PageNumber"/>
        <w:sz w:val="18"/>
        <w:szCs w:val="18"/>
      </w:rPr>
      <w:fldChar w:fldCharType="end"/>
    </w:r>
    <w:r w:rsidRPr="0053101E">
      <w:rPr>
        <w:rStyle w:val="PageNumber"/>
        <w:sz w:val="18"/>
        <w:szCs w:val="18"/>
      </w:rPr>
      <w:t xml:space="preserve"> </w:t>
    </w:r>
    <w:proofErr w:type="spellStart"/>
    <w:r w:rsidRPr="0053101E">
      <w:rPr>
        <w:rStyle w:val="PageNumber"/>
        <w:sz w:val="18"/>
        <w:szCs w:val="18"/>
      </w:rPr>
      <w:t>o f</w:t>
    </w:r>
    <w:proofErr w:type="spellEnd"/>
    <w:r w:rsidRPr="0053101E">
      <w:rPr>
        <w:rStyle w:val="PageNumber"/>
        <w:sz w:val="18"/>
        <w:szCs w:val="18"/>
      </w:rPr>
      <w:t xml:space="preserve">  </w:t>
    </w:r>
    <w:r w:rsidRPr="0053101E">
      <w:rPr>
        <w:rStyle w:val="PageNumber"/>
        <w:sz w:val="18"/>
        <w:szCs w:val="18"/>
      </w:rPr>
      <w:fldChar w:fldCharType="begin"/>
    </w:r>
    <w:r w:rsidRPr="0053101E">
      <w:rPr>
        <w:rStyle w:val="PageNumber"/>
        <w:sz w:val="18"/>
        <w:szCs w:val="18"/>
      </w:rPr>
      <w:instrText xml:space="preserve"> NUMPAGES  \* MERGEFORMAT </w:instrText>
    </w:r>
    <w:r w:rsidRPr="0053101E">
      <w:rPr>
        <w:rStyle w:val="PageNumber"/>
        <w:sz w:val="18"/>
        <w:szCs w:val="18"/>
      </w:rPr>
      <w:fldChar w:fldCharType="separate"/>
    </w:r>
    <w:r w:rsidR="00F61C3E">
      <w:rPr>
        <w:rStyle w:val="PageNumber"/>
        <w:noProof/>
        <w:sz w:val="18"/>
        <w:szCs w:val="18"/>
      </w:rPr>
      <w:t>7</w:t>
    </w:r>
    <w:r w:rsidRPr="0053101E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ED580A" w14:textId="77777777" w:rsidR="001A19EC" w:rsidRDefault="001A19EC">
      <w:r>
        <w:separator/>
      </w:r>
    </w:p>
  </w:footnote>
  <w:footnote w:type="continuationSeparator" w:id="0">
    <w:p w14:paraId="5DB7D6CC" w14:textId="77777777" w:rsidR="001A19EC" w:rsidRDefault="001A19EC">
      <w:r>
        <w:continuationSeparator/>
      </w:r>
    </w:p>
  </w:footnote>
  <w:footnote w:type="continuationNotice" w:id="1">
    <w:p w14:paraId="68EB2A5F" w14:textId="77777777" w:rsidR="001A19EC" w:rsidRDefault="001A19E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367863" w14:textId="27526ABD" w:rsidR="008377EE" w:rsidRPr="00857C57" w:rsidRDefault="002875B3" w:rsidP="00857C57">
    <w:pPr>
      <w:jc w:val="center"/>
      <w:rPr>
        <w:rFonts w:cs="Arial"/>
        <w:b/>
        <w:i/>
        <w:szCs w:val="20"/>
      </w:rPr>
    </w:pPr>
    <w:r>
      <w:rPr>
        <w:rFonts w:cs="Arial"/>
        <w:b/>
        <w:i/>
        <w:szCs w:val="20"/>
      </w:rPr>
      <w:t xml:space="preserve">Sprint </w:t>
    </w:r>
    <w:r w:rsidR="00A23E2C">
      <w:rPr>
        <w:rFonts w:cs="Arial"/>
        <w:b/>
        <w:i/>
        <w:szCs w:val="20"/>
      </w:rPr>
      <w:t>3</w:t>
    </w:r>
    <w:r>
      <w:rPr>
        <w:rFonts w:cs="Arial"/>
        <w:b/>
        <w:i/>
        <w:szCs w:val="20"/>
      </w:rPr>
      <w:t xml:space="preserve"> - </w:t>
    </w:r>
    <w:r w:rsidR="009F2FC5">
      <w:rPr>
        <w:rFonts w:cs="Arial"/>
        <w:b/>
        <w:i/>
        <w:szCs w:val="20"/>
      </w:rPr>
      <w:t>A</w:t>
    </w:r>
    <w:r w:rsidR="00A23E2C">
      <w:rPr>
        <w:rFonts w:cs="Arial"/>
        <w:b/>
        <w:i/>
        <w:szCs w:val="20"/>
      </w:rPr>
      <w:t>gility</w:t>
    </w:r>
    <w:r w:rsidR="00F2173E">
      <w:rPr>
        <w:rFonts w:cs="Arial"/>
        <w:b/>
        <w:i/>
        <w:szCs w:val="20"/>
      </w:rPr>
      <w:t xml:space="preserve"> </w:t>
    </w:r>
    <w:r w:rsidR="002804C9">
      <w:rPr>
        <w:rFonts w:cs="Arial"/>
        <w:b/>
        <w:i/>
        <w:szCs w:val="20"/>
      </w:rPr>
      <w:t>Design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7DF6C7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1AC07FB3"/>
    <w:multiLevelType w:val="multilevel"/>
    <w:tmpl w:val="1ADA9F5C"/>
    <w:lvl w:ilvl="0">
      <w:start w:val="1"/>
      <w:numFmt w:val="upperLetter"/>
      <w:pStyle w:val="List5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ListContinue"/>
      <w:suff w:val="space"/>
      <w:lvlText w:val="%1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" w15:restartNumberingAfterBreak="0">
    <w:nsid w:val="203D0287"/>
    <w:multiLevelType w:val="singleLevel"/>
    <w:tmpl w:val="04090001"/>
    <w:lvl w:ilvl="0">
      <w:start w:val="1"/>
      <w:numFmt w:val="bullet"/>
      <w:pStyle w:val="ReqAre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16F2FFC"/>
    <w:multiLevelType w:val="hybridMultilevel"/>
    <w:tmpl w:val="1450C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60F49"/>
    <w:multiLevelType w:val="singleLevel"/>
    <w:tmpl w:val="27A8D7B0"/>
    <w:lvl w:ilvl="0">
      <w:start w:val="1"/>
      <w:numFmt w:val="bullet"/>
      <w:pStyle w:val="List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</w:abstractNum>
  <w:abstractNum w:abstractNumId="5" w15:restartNumberingAfterBreak="0">
    <w:nsid w:val="3C431141"/>
    <w:multiLevelType w:val="hybridMultilevel"/>
    <w:tmpl w:val="48007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76347"/>
    <w:multiLevelType w:val="hybridMultilevel"/>
    <w:tmpl w:val="9B92DEFC"/>
    <w:lvl w:ilvl="0" w:tplc="E65E5C24">
      <w:start w:val="1"/>
      <w:numFmt w:val="bullet"/>
      <w:pStyle w:val="TableCell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  <w:lvl w:ilvl="1" w:tplc="6004167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2" w:tplc="62EEB72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BC03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EA271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28AF2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7CE23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9CE03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3E02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CA199B"/>
    <w:multiLevelType w:val="hybridMultilevel"/>
    <w:tmpl w:val="FA8A3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CC791C"/>
    <w:multiLevelType w:val="hybridMultilevel"/>
    <w:tmpl w:val="FD78A1A8"/>
    <w:lvl w:ilvl="0" w:tplc="348EB984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AF077BD"/>
    <w:multiLevelType w:val="multilevel"/>
    <w:tmpl w:val="0266585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5BA050A3"/>
    <w:multiLevelType w:val="multilevel"/>
    <w:tmpl w:val="E222DC86"/>
    <w:lvl w:ilvl="0">
      <w:start w:val="1"/>
      <w:numFmt w:val="upperLetter"/>
      <w:pStyle w:val="Appendix2"/>
      <w:lvlText w:val="Appendix 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72185DA0"/>
    <w:multiLevelType w:val="singleLevel"/>
    <w:tmpl w:val="F50E9A6A"/>
    <w:lvl w:ilvl="0">
      <w:start w:val="1"/>
      <w:numFmt w:val="bullet"/>
      <w:pStyle w:val="Requiremen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7AD06283"/>
    <w:multiLevelType w:val="hybridMultilevel"/>
    <w:tmpl w:val="8D08E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8"/>
  </w:num>
  <w:num w:numId="7">
    <w:abstractNumId w:val="4"/>
  </w:num>
  <w:num w:numId="8">
    <w:abstractNumId w:val="1"/>
  </w:num>
  <w:num w:numId="9">
    <w:abstractNumId w:val="0"/>
  </w:num>
  <w:num w:numId="10">
    <w:abstractNumId w:val="7"/>
  </w:num>
  <w:num w:numId="11">
    <w:abstractNumId w:val="9"/>
    <w:lvlOverride w:ilvl="0">
      <w:startOverride w:val="5"/>
    </w:lvlOverride>
    <w:lvlOverride w:ilvl="1">
      <w:startOverride w:val="3"/>
    </w:lvlOverride>
  </w:num>
  <w:num w:numId="12">
    <w:abstractNumId w:val="3"/>
  </w:num>
  <w:num w:numId="13">
    <w:abstractNumId w:val="5"/>
  </w:num>
  <w:num w:numId="14">
    <w:abstractNumId w:val="12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chael T. Schmid">
    <w15:presenceInfo w15:providerId="None" w15:userId="Michael T. Schmi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623"/>
    <w:rsid w:val="000003F1"/>
    <w:rsid w:val="00001488"/>
    <w:rsid w:val="00003195"/>
    <w:rsid w:val="00004602"/>
    <w:rsid w:val="0000687A"/>
    <w:rsid w:val="00006C6C"/>
    <w:rsid w:val="00007458"/>
    <w:rsid w:val="000147CE"/>
    <w:rsid w:val="00020E6D"/>
    <w:rsid w:val="00025216"/>
    <w:rsid w:val="0002591A"/>
    <w:rsid w:val="00027CB8"/>
    <w:rsid w:val="000348DA"/>
    <w:rsid w:val="00035BB5"/>
    <w:rsid w:val="00042628"/>
    <w:rsid w:val="00042B24"/>
    <w:rsid w:val="0004396D"/>
    <w:rsid w:val="00046443"/>
    <w:rsid w:val="000467CD"/>
    <w:rsid w:val="0004718E"/>
    <w:rsid w:val="0005343A"/>
    <w:rsid w:val="000556EE"/>
    <w:rsid w:val="000565B1"/>
    <w:rsid w:val="000611BA"/>
    <w:rsid w:val="0006361F"/>
    <w:rsid w:val="00064A52"/>
    <w:rsid w:val="0006573A"/>
    <w:rsid w:val="00067661"/>
    <w:rsid w:val="0006799B"/>
    <w:rsid w:val="00070669"/>
    <w:rsid w:val="00074820"/>
    <w:rsid w:val="00076BB9"/>
    <w:rsid w:val="0007713D"/>
    <w:rsid w:val="00077CCB"/>
    <w:rsid w:val="00083EBC"/>
    <w:rsid w:val="00093664"/>
    <w:rsid w:val="00093EF4"/>
    <w:rsid w:val="0009521E"/>
    <w:rsid w:val="000A0552"/>
    <w:rsid w:val="000A236C"/>
    <w:rsid w:val="000A4260"/>
    <w:rsid w:val="000A4283"/>
    <w:rsid w:val="000A4E5A"/>
    <w:rsid w:val="000A76BC"/>
    <w:rsid w:val="000A7D7E"/>
    <w:rsid w:val="000B25A9"/>
    <w:rsid w:val="000B64EC"/>
    <w:rsid w:val="000C0E0D"/>
    <w:rsid w:val="000C2180"/>
    <w:rsid w:val="000C3CED"/>
    <w:rsid w:val="000C56A9"/>
    <w:rsid w:val="000C58F2"/>
    <w:rsid w:val="000C7DAD"/>
    <w:rsid w:val="000D20E7"/>
    <w:rsid w:val="000D33FA"/>
    <w:rsid w:val="000D458A"/>
    <w:rsid w:val="000D537D"/>
    <w:rsid w:val="000D6E34"/>
    <w:rsid w:val="000D70FD"/>
    <w:rsid w:val="000D710A"/>
    <w:rsid w:val="000E153D"/>
    <w:rsid w:val="000E29EF"/>
    <w:rsid w:val="000E2BAA"/>
    <w:rsid w:val="000F34EF"/>
    <w:rsid w:val="000F3EE5"/>
    <w:rsid w:val="000F439C"/>
    <w:rsid w:val="000F4BF1"/>
    <w:rsid w:val="000F73AB"/>
    <w:rsid w:val="000F7479"/>
    <w:rsid w:val="001043EF"/>
    <w:rsid w:val="00104BB1"/>
    <w:rsid w:val="001073EB"/>
    <w:rsid w:val="00116971"/>
    <w:rsid w:val="001208EE"/>
    <w:rsid w:val="00120AA1"/>
    <w:rsid w:val="001215CF"/>
    <w:rsid w:val="00125950"/>
    <w:rsid w:val="00126C26"/>
    <w:rsid w:val="001301F4"/>
    <w:rsid w:val="00130530"/>
    <w:rsid w:val="00131990"/>
    <w:rsid w:val="00132119"/>
    <w:rsid w:val="00137899"/>
    <w:rsid w:val="00142AF0"/>
    <w:rsid w:val="0014355B"/>
    <w:rsid w:val="001466DF"/>
    <w:rsid w:val="001478B2"/>
    <w:rsid w:val="00147AFD"/>
    <w:rsid w:val="00150A4F"/>
    <w:rsid w:val="00152452"/>
    <w:rsid w:val="00153AF1"/>
    <w:rsid w:val="00156C5E"/>
    <w:rsid w:val="00157B2A"/>
    <w:rsid w:val="00161394"/>
    <w:rsid w:val="00163976"/>
    <w:rsid w:val="0016438C"/>
    <w:rsid w:val="00165CA5"/>
    <w:rsid w:val="001677CB"/>
    <w:rsid w:val="00167EF7"/>
    <w:rsid w:val="00170091"/>
    <w:rsid w:val="00173343"/>
    <w:rsid w:val="00174EB8"/>
    <w:rsid w:val="0018531E"/>
    <w:rsid w:val="001854CF"/>
    <w:rsid w:val="001857F7"/>
    <w:rsid w:val="00185CB3"/>
    <w:rsid w:val="00191DEC"/>
    <w:rsid w:val="001931B7"/>
    <w:rsid w:val="00193D19"/>
    <w:rsid w:val="00193D94"/>
    <w:rsid w:val="001952E0"/>
    <w:rsid w:val="001A013B"/>
    <w:rsid w:val="001A19EC"/>
    <w:rsid w:val="001A3DEA"/>
    <w:rsid w:val="001B13E7"/>
    <w:rsid w:val="001B150B"/>
    <w:rsid w:val="001B1683"/>
    <w:rsid w:val="001B1CFB"/>
    <w:rsid w:val="001B272C"/>
    <w:rsid w:val="001B3E57"/>
    <w:rsid w:val="001B4848"/>
    <w:rsid w:val="001B7C16"/>
    <w:rsid w:val="001C0317"/>
    <w:rsid w:val="001C17C4"/>
    <w:rsid w:val="001C1CED"/>
    <w:rsid w:val="001C4D9E"/>
    <w:rsid w:val="001C560A"/>
    <w:rsid w:val="001C5970"/>
    <w:rsid w:val="001C66A8"/>
    <w:rsid w:val="001D32E0"/>
    <w:rsid w:val="001D3937"/>
    <w:rsid w:val="001D561A"/>
    <w:rsid w:val="001D5D5E"/>
    <w:rsid w:val="001D7D20"/>
    <w:rsid w:val="001E0C8B"/>
    <w:rsid w:val="001E5515"/>
    <w:rsid w:val="001E734E"/>
    <w:rsid w:val="001F24B7"/>
    <w:rsid w:val="001F2E2A"/>
    <w:rsid w:val="001F45B8"/>
    <w:rsid w:val="001F5C8B"/>
    <w:rsid w:val="001F6357"/>
    <w:rsid w:val="001F6505"/>
    <w:rsid w:val="001F6804"/>
    <w:rsid w:val="002014AE"/>
    <w:rsid w:val="00201EF2"/>
    <w:rsid w:val="00204335"/>
    <w:rsid w:val="00204AEF"/>
    <w:rsid w:val="002059EA"/>
    <w:rsid w:val="00205C76"/>
    <w:rsid w:val="002066C8"/>
    <w:rsid w:val="00206978"/>
    <w:rsid w:val="00211443"/>
    <w:rsid w:val="00211FB9"/>
    <w:rsid w:val="00213192"/>
    <w:rsid w:val="002142B4"/>
    <w:rsid w:val="0021440D"/>
    <w:rsid w:val="00217CE0"/>
    <w:rsid w:val="002221E2"/>
    <w:rsid w:val="00222B7D"/>
    <w:rsid w:val="00223BC0"/>
    <w:rsid w:val="00224BF9"/>
    <w:rsid w:val="00225772"/>
    <w:rsid w:val="0022626F"/>
    <w:rsid w:val="00226ABA"/>
    <w:rsid w:val="00232079"/>
    <w:rsid w:val="00233147"/>
    <w:rsid w:val="002361DB"/>
    <w:rsid w:val="002410A3"/>
    <w:rsid w:val="00241500"/>
    <w:rsid w:val="00241A4C"/>
    <w:rsid w:val="00242746"/>
    <w:rsid w:val="00245906"/>
    <w:rsid w:val="00246247"/>
    <w:rsid w:val="00251233"/>
    <w:rsid w:val="00252B2A"/>
    <w:rsid w:val="00261BDB"/>
    <w:rsid w:val="00264D9A"/>
    <w:rsid w:val="0026526B"/>
    <w:rsid w:val="0026572A"/>
    <w:rsid w:val="00266FBF"/>
    <w:rsid w:val="00272CC5"/>
    <w:rsid w:val="00273462"/>
    <w:rsid w:val="00274A9B"/>
    <w:rsid w:val="00277A6F"/>
    <w:rsid w:val="002801C7"/>
    <w:rsid w:val="002804C9"/>
    <w:rsid w:val="002860BB"/>
    <w:rsid w:val="00286323"/>
    <w:rsid w:val="002875B3"/>
    <w:rsid w:val="00290917"/>
    <w:rsid w:val="00291177"/>
    <w:rsid w:val="00291725"/>
    <w:rsid w:val="00292161"/>
    <w:rsid w:val="00293177"/>
    <w:rsid w:val="00294528"/>
    <w:rsid w:val="00295E24"/>
    <w:rsid w:val="00296A1A"/>
    <w:rsid w:val="002A0506"/>
    <w:rsid w:val="002A1EC9"/>
    <w:rsid w:val="002A3CBD"/>
    <w:rsid w:val="002A4370"/>
    <w:rsid w:val="002A5669"/>
    <w:rsid w:val="002A708E"/>
    <w:rsid w:val="002B0591"/>
    <w:rsid w:val="002B1EC8"/>
    <w:rsid w:val="002B2040"/>
    <w:rsid w:val="002C1F0E"/>
    <w:rsid w:val="002C23BE"/>
    <w:rsid w:val="002D0AAE"/>
    <w:rsid w:val="002E2FB9"/>
    <w:rsid w:val="002E3178"/>
    <w:rsid w:val="002E5427"/>
    <w:rsid w:val="002F18C0"/>
    <w:rsid w:val="002F3252"/>
    <w:rsid w:val="002F5A88"/>
    <w:rsid w:val="0030381F"/>
    <w:rsid w:val="00303EE9"/>
    <w:rsid w:val="003127BA"/>
    <w:rsid w:val="00312EE2"/>
    <w:rsid w:val="00315516"/>
    <w:rsid w:val="00316A83"/>
    <w:rsid w:val="00320018"/>
    <w:rsid w:val="00320E65"/>
    <w:rsid w:val="00321014"/>
    <w:rsid w:val="00323C6E"/>
    <w:rsid w:val="00323D4D"/>
    <w:rsid w:val="003263E7"/>
    <w:rsid w:val="00330298"/>
    <w:rsid w:val="00332BB0"/>
    <w:rsid w:val="00334C1E"/>
    <w:rsid w:val="00336054"/>
    <w:rsid w:val="00337F75"/>
    <w:rsid w:val="00340456"/>
    <w:rsid w:val="003424CC"/>
    <w:rsid w:val="003426A1"/>
    <w:rsid w:val="00342A23"/>
    <w:rsid w:val="00344136"/>
    <w:rsid w:val="00344172"/>
    <w:rsid w:val="003459BA"/>
    <w:rsid w:val="00346C8B"/>
    <w:rsid w:val="00347BD7"/>
    <w:rsid w:val="00353476"/>
    <w:rsid w:val="0035366B"/>
    <w:rsid w:val="0035527C"/>
    <w:rsid w:val="00360F34"/>
    <w:rsid w:val="00361CF1"/>
    <w:rsid w:val="003644B6"/>
    <w:rsid w:val="00364762"/>
    <w:rsid w:val="0036710E"/>
    <w:rsid w:val="00376601"/>
    <w:rsid w:val="00377472"/>
    <w:rsid w:val="00377A56"/>
    <w:rsid w:val="003800CD"/>
    <w:rsid w:val="003856AC"/>
    <w:rsid w:val="00387B83"/>
    <w:rsid w:val="00392356"/>
    <w:rsid w:val="00392817"/>
    <w:rsid w:val="003933E8"/>
    <w:rsid w:val="00394878"/>
    <w:rsid w:val="0039788E"/>
    <w:rsid w:val="003A496F"/>
    <w:rsid w:val="003A704D"/>
    <w:rsid w:val="003B0E86"/>
    <w:rsid w:val="003B128A"/>
    <w:rsid w:val="003B1B2B"/>
    <w:rsid w:val="003B4B5E"/>
    <w:rsid w:val="003C09A3"/>
    <w:rsid w:val="003D0FD1"/>
    <w:rsid w:val="003D58B0"/>
    <w:rsid w:val="003D7FA2"/>
    <w:rsid w:val="003E2A73"/>
    <w:rsid w:val="003E44E9"/>
    <w:rsid w:val="003E44FD"/>
    <w:rsid w:val="003E4742"/>
    <w:rsid w:val="003F09F1"/>
    <w:rsid w:val="003F152A"/>
    <w:rsid w:val="003F2762"/>
    <w:rsid w:val="003F2C21"/>
    <w:rsid w:val="003F2C56"/>
    <w:rsid w:val="003F3FD5"/>
    <w:rsid w:val="003F412A"/>
    <w:rsid w:val="003F5399"/>
    <w:rsid w:val="003F7AD9"/>
    <w:rsid w:val="00401E42"/>
    <w:rsid w:val="0040781A"/>
    <w:rsid w:val="004113E8"/>
    <w:rsid w:val="00411B65"/>
    <w:rsid w:val="00411D12"/>
    <w:rsid w:val="0041335F"/>
    <w:rsid w:val="00414620"/>
    <w:rsid w:val="00415718"/>
    <w:rsid w:val="00420D78"/>
    <w:rsid w:val="00421A6C"/>
    <w:rsid w:val="004220F4"/>
    <w:rsid w:val="004227B4"/>
    <w:rsid w:val="0042603F"/>
    <w:rsid w:val="00426760"/>
    <w:rsid w:val="0042682F"/>
    <w:rsid w:val="00430F83"/>
    <w:rsid w:val="00431E65"/>
    <w:rsid w:val="00432B5D"/>
    <w:rsid w:val="00432C3E"/>
    <w:rsid w:val="00433662"/>
    <w:rsid w:val="00433E3A"/>
    <w:rsid w:val="0044338A"/>
    <w:rsid w:val="004443EE"/>
    <w:rsid w:val="00446CBC"/>
    <w:rsid w:val="00451097"/>
    <w:rsid w:val="00451671"/>
    <w:rsid w:val="00455249"/>
    <w:rsid w:val="00456A3C"/>
    <w:rsid w:val="004577E8"/>
    <w:rsid w:val="00463FDC"/>
    <w:rsid w:val="00464B39"/>
    <w:rsid w:val="00466A6D"/>
    <w:rsid w:val="004719EA"/>
    <w:rsid w:val="00472053"/>
    <w:rsid w:val="00473365"/>
    <w:rsid w:val="0047788B"/>
    <w:rsid w:val="00482704"/>
    <w:rsid w:val="00484081"/>
    <w:rsid w:val="00487DB8"/>
    <w:rsid w:val="00492CB5"/>
    <w:rsid w:val="0049616A"/>
    <w:rsid w:val="00497819"/>
    <w:rsid w:val="004A020B"/>
    <w:rsid w:val="004A087B"/>
    <w:rsid w:val="004A5AA2"/>
    <w:rsid w:val="004A5BF3"/>
    <w:rsid w:val="004A5BFF"/>
    <w:rsid w:val="004A70F1"/>
    <w:rsid w:val="004A7190"/>
    <w:rsid w:val="004B222D"/>
    <w:rsid w:val="004B2A27"/>
    <w:rsid w:val="004B3587"/>
    <w:rsid w:val="004B6830"/>
    <w:rsid w:val="004B6A5C"/>
    <w:rsid w:val="004C09B2"/>
    <w:rsid w:val="004C1CF5"/>
    <w:rsid w:val="004D3250"/>
    <w:rsid w:val="004D3C5E"/>
    <w:rsid w:val="004D6132"/>
    <w:rsid w:val="004E0577"/>
    <w:rsid w:val="004E15B0"/>
    <w:rsid w:val="004E28E5"/>
    <w:rsid w:val="004F5318"/>
    <w:rsid w:val="004F5A39"/>
    <w:rsid w:val="004F6A1D"/>
    <w:rsid w:val="004F7278"/>
    <w:rsid w:val="004F76F2"/>
    <w:rsid w:val="005026A5"/>
    <w:rsid w:val="00502C8E"/>
    <w:rsid w:val="005076E9"/>
    <w:rsid w:val="00511FF6"/>
    <w:rsid w:val="00512AC6"/>
    <w:rsid w:val="00521831"/>
    <w:rsid w:val="00521BAF"/>
    <w:rsid w:val="00525B2E"/>
    <w:rsid w:val="00532573"/>
    <w:rsid w:val="005325FD"/>
    <w:rsid w:val="00532D6B"/>
    <w:rsid w:val="0053522E"/>
    <w:rsid w:val="00535C65"/>
    <w:rsid w:val="005365AB"/>
    <w:rsid w:val="005366AE"/>
    <w:rsid w:val="005438DE"/>
    <w:rsid w:val="00544645"/>
    <w:rsid w:val="005467C8"/>
    <w:rsid w:val="005479E0"/>
    <w:rsid w:val="00547FD5"/>
    <w:rsid w:val="00551165"/>
    <w:rsid w:val="00556EAE"/>
    <w:rsid w:val="00561DE9"/>
    <w:rsid w:val="00563735"/>
    <w:rsid w:val="00563856"/>
    <w:rsid w:val="005701A8"/>
    <w:rsid w:val="00570B2D"/>
    <w:rsid w:val="00576C17"/>
    <w:rsid w:val="0058051D"/>
    <w:rsid w:val="0058054E"/>
    <w:rsid w:val="005807C2"/>
    <w:rsid w:val="00582516"/>
    <w:rsid w:val="00583AB7"/>
    <w:rsid w:val="0059490F"/>
    <w:rsid w:val="00595859"/>
    <w:rsid w:val="005961A4"/>
    <w:rsid w:val="005A15D8"/>
    <w:rsid w:val="005A6C69"/>
    <w:rsid w:val="005A7B3F"/>
    <w:rsid w:val="005B01CE"/>
    <w:rsid w:val="005B1DBE"/>
    <w:rsid w:val="005B2549"/>
    <w:rsid w:val="005B4745"/>
    <w:rsid w:val="005B4A31"/>
    <w:rsid w:val="005B5D5B"/>
    <w:rsid w:val="005B6293"/>
    <w:rsid w:val="005C0837"/>
    <w:rsid w:val="005C4560"/>
    <w:rsid w:val="005C4B4A"/>
    <w:rsid w:val="005C61BC"/>
    <w:rsid w:val="005C6E89"/>
    <w:rsid w:val="005D0C9A"/>
    <w:rsid w:val="005D3A3F"/>
    <w:rsid w:val="005D4254"/>
    <w:rsid w:val="005D7F09"/>
    <w:rsid w:val="005E238E"/>
    <w:rsid w:val="005E4CE3"/>
    <w:rsid w:val="005E7768"/>
    <w:rsid w:val="00600123"/>
    <w:rsid w:val="006006B5"/>
    <w:rsid w:val="006065B7"/>
    <w:rsid w:val="00612A26"/>
    <w:rsid w:val="006200F9"/>
    <w:rsid w:val="006226E3"/>
    <w:rsid w:val="00622EA6"/>
    <w:rsid w:val="00623EB6"/>
    <w:rsid w:val="006246A5"/>
    <w:rsid w:val="00624D81"/>
    <w:rsid w:val="006258EA"/>
    <w:rsid w:val="00625E16"/>
    <w:rsid w:val="00626D88"/>
    <w:rsid w:val="00627742"/>
    <w:rsid w:val="00630487"/>
    <w:rsid w:val="00632517"/>
    <w:rsid w:val="006345E1"/>
    <w:rsid w:val="00634E45"/>
    <w:rsid w:val="00636405"/>
    <w:rsid w:val="0064378B"/>
    <w:rsid w:val="00645229"/>
    <w:rsid w:val="00645402"/>
    <w:rsid w:val="00650E05"/>
    <w:rsid w:val="00650FC4"/>
    <w:rsid w:val="00654D9D"/>
    <w:rsid w:val="00656D5D"/>
    <w:rsid w:val="00661786"/>
    <w:rsid w:val="0066194C"/>
    <w:rsid w:val="00661ED2"/>
    <w:rsid w:val="00666DD4"/>
    <w:rsid w:val="00671603"/>
    <w:rsid w:val="006732E7"/>
    <w:rsid w:val="00674D42"/>
    <w:rsid w:val="006756BA"/>
    <w:rsid w:val="00681630"/>
    <w:rsid w:val="00682566"/>
    <w:rsid w:val="006825CF"/>
    <w:rsid w:val="00683E6D"/>
    <w:rsid w:val="00687B23"/>
    <w:rsid w:val="006938FB"/>
    <w:rsid w:val="00693B45"/>
    <w:rsid w:val="006946F5"/>
    <w:rsid w:val="006A15D3"/>
    <w:rsid w:val="006A1E75"/>
    <w:rsid w:val="006A35D2"/>
    <w:rsid w:val="006A3956"/>
    <w:rsid w:val="006A4690"/>
    <w:rsid w:val="006A5C36"/>
    <w:rsid w:val="006A658D"/>
    <w:rsid w:val="006A7595"/>
    <w:rsid w:val="006A7A60"/>
    <w:rsid w:val="006B3677"/>
    <w:rsid w:val="006B3CA1"/>
    <w:rsid w:val="006B47A6"/>
    <w:rsid w:val="006B5472"/>
    <w:rsid w:val="006B6D77"/>
    <w:rsid w:val="006C005E"/>
    <w:rsid w:val="006C55A8"/>
    <w:rsid w:val="006D0C91"/>
    <w:rsid w:val="006D1602"/>
    <w:rsid w:val="006D23BF"/>
    <w:rsid w:val="006D3D67"/>
    <w:rsid w:val="006D4F5D"/>
    <w:rsid w:val="006D5F9F"/>
    <w:rsid w:val="006D67C4"/>
    <w:rsid w:val="006D7AB5"/>
    <w:rsid w:val="006E0B6D"/>
    <w:rsid w:val="006E16FD"/>
    <w:rsid w:val="006E1CEA"/>
    <w:rsid w:val="006F5351"/>
    <w:rsid w:val="0070014C"/>
    <w:rsid w:val="00704C82"/>
    <w:rsid w:val="0070606C"/>
    <w:rsid w:val="00706AAF"/>
    <w:rsid w:val="00710D1D"/>
    <w:rsid w:val="00711AA7"/>
    <w:rsid w:val="00716ABC"/>
    <w:rsid w:val="007177DE"/>
    <w:rsid w:val="00724CD5"/>
    <w:rsid w:val="007276E8"/>
    <w:rsid w:val="007304EB"/>
    <w:rsid w:val="00731B49"/>
    <w:rsid w:val="00731D97"/>
    <w:rsid w:val="00734941"/>
    <w:rsid w:val="00740F7B"/>
    <w:rsid w:val="0074595E"/>
    <w:rsid w:val="007505AB"/>
    <w:rsid w:val="00750DAF"/>
    <w:rsid w:val="007546DF"/>
    <w:rsid w:val="007562AC"/>
    <w:rsid w:val="007612BB"/>
    <w:rsid w:val="00763891"/>
    <w:rsid w:val="0076462B"/>
    <w:rsid w:val="00770DD7"/>
    <w:rsid w:val="00771282"/>
    <w:rsid w:val="007739BA"/>
    <w:rsid w:val="0077412A"/>
    <w:rsid w:val="007744C6"/>
    <w:rsid w:val="00776D86"/>
    <w:rsid w:val="00780332"/>
    <w:rsid w:val="0078235F"/>
    <w:rsid w:val="00782364"/>
    <w:rsid w:val="007831FA"/>
    <w:rsid w:val="007837FE"/>
    <w:rsid w:val="00791491"/>
    <w:rsid w:val="00793F72"/>
    <w:rsid w:val="0079465D"/>
    <w:rsid w:val="00795E94"/>
    <w:rsid w:val="007A2D71"/>
    <w:rsid w:val="007A4E83"/>
    <w:rsid w:val="007A591C"/>
    <w:rsid w:val="007B2A84"/>
    <w:rsid w:val="007B3300"/>
    <w:rsid w:val="007B6B9C"/>
    <w:rsid w:val="007C423C"/>
    <w:rsid w:val="007C4532"/>
    <w:rsid w:val="007C6141"/>
    <w:rsid w:val="007D1FD3"/>
    <w:rsid w:val="007D22D8"/>
    <w:rsid w:val="007D2A3E"/>
    <w:rsid w:val="007D36B8"/>
    <w:rsid w:val="007D7362"/>
    <w:rsid w:val="007D7F7C"/>
    <w:rsid w:val="007E25FB"/>
    <w:rsid w:val="007E26EE"/>
    <w:rsid w:val="007E2D44"/>
    <w:rsid w:val="007E6E84"/>
    <w:rsid w:val="007F4A88"/>
    <w:rsid w:val="007F5BE8"/>
    <w:rsid w:val="008069B5"/>
    <w:rsid w:val="00810FAD"/>
    <w:rsid w:val="008148D0"/>
    <w:rsid w:val="008173ED"/>
    <w:rsid w:val="0082158F"/>
    <w:rsid w:val="00821971"/>
    <w:rsid w:val="00825514"/>
    <w:rsid w:val="0082568D"/>
    <w:rsid w:val="00825AF8"/>
    <w:rsid w:val="00826F26"/>
    <w:rsid w:val="0083083D"/>
    <w:rsid w:val="00834B31"/>
    <w:rsid w:val="008377EE"/>
    <w:rsid w:val="008401B4"/>
    <w:rsid w:val="00845468"/>
    <w:rsid w:val="0085048C"/>
    <w:rsid w:val="00851718"/>
    <w:rsid w:val="00854E60"/>
    <w:rsid w:val="008565D0"/>
    <w:rsid w:val="00856B74"/>
    <w:rsid w:val="00857640"/>
    <w:rsid w:val="00857C57"/>
    <w:rsid w:val="00864A42"/>
    <w:rsid w:val="00865C6B"/>
    <w:rsid w:val="008660EA"/>
    <w:rsid w:val="00870B43"/>
    <w:rsid w:val="0087281D"/>
    <w:rsid w:val="00880820"/>
    <w:rsid w:val="00884864"/>
    <w:rsid w:val="00895530"/>
    <w:rsid w:val="00897FFE"/>
    <w:rsid w:val="008A07F0"/>
    <w:rsid w:val="008A22E4"/>
    <w:rsid w:val="008A38FA"/>
    <w:rsid w:val="008A5517"/>
    <w:rsid w:val="008A6290"/>
    <w:rsid w:val="008B45FA"/>
    <w:rsid w:val="008B4EE2"/>
    <w:rsid w:val="008C003A"/>
    <w:rsid w:val="008C5218"/>
    <w:rsid w:val="008C6E72"/>
    <w:rsid w:val="008C6FCF"/>
    <w:rsid w:val="008D4B38"/>
    <w:rsid w:val="008D6A39"/>
    <w:rsid w:val="008E0259"/>
    <w:rsid w:val="008E6AA4"/>
    <w:rsid w:val="008E7429"/>
    <w:rsid w:val="008E771F"/>
    <w:rsid w:val="008F168A"/>
    <w:rsid w:val="008F298D"/>
    <w:rsid w:val="008F3A1E"/>
    <w:rsid w:val="008F7423"/>
    <w:rsid w:val="008F7470"/>
    <w:rsid w:val="008F74F9"/>
    <w:rsid w:val="00901802"/>
    <w:rsid w:val="00903F2D"/>
    <w:rsid w:val="00904CFC"/>
    <w:rsid w:val="00907027"/>
    <w:rsid w:val="00907DC2"/>
    <w:rsid w:val="00911412"/>
    <w:rsid w:val="00912B1F"/>
    <w:rsid w:val="00913360"/>
    <w:rsid w:val="00913D65"/>
    <w:rsid w:val="00914611"/>
    <w:rsid w:val="00915883"/>
    <w:rsid w:val="009212F8"/>
    <w:rsid w:val="009252EB"/>
    <w:rsid w:val="00925E85"/>
    <w:rsid w:val="009310AB"/>
    <w:rsid w:val="0093354D"/>
    <w:rsid w:val="00936AF0"/>
    <w:rsid w:val="00937208"/>
    <w:rsid w:val="00937C1C"/>
    <w:rsid w:val="009401A7"/>
    <w:rsid w:val="009418C7"/>
    <w:rsid w:val="00942B38"/>
    <w:rsid w:val="009452C8"/>
    <w:rsid w:val="009511C8"/>
    <w:rsid w:val="009533DA"/>
    <w:rsid w:val="009541D0"/>
    <w:rsid w:val="00957D9F"/>
    <w:rsid w:val="00963B05"/>
    <w:rsid w:val="00963B5C"/>
    <w:rsid w:val="00964108"/>
    <w:rsid w:val="0096499E"/>
    <w:rsid w:val="00966920"/>
    <w:rsid w:val="00966B74"/>
    <w:rsid w:val="00970DE7"/>
    <w:rsid w:val="009731DB"/>
    <w:rsid w:val="009733EF"/>
    <w:rsid w:val="009734EF"/>
    <w:rsid w:val="00973AF8"/>
    <w:rsid w:val="00974413"/>
    <w:rsid w:val="00974512"/>
    <w:rsid w:val="00975C5A"/>
    <w:rsid w:val="009766E7"/>
    <w:rsid w:val="00976DB9"/>
    <w:rsid w:val="0097731D"/>
    <w:rsid w:val="00977E7A"/>
    <w:rsid w:val="00980CE7"/>
    <w:rsid w:val="009822D7"/>
    <w:rsid w:val="00982713"/>
    <w:rsid w:val="00983C32"/>
    <w:rsid w:val="00985024"/>
    <w:rsid w:val="009860F0"/>
    <w:rsid w:val="009872F1"/>
    <w:rsid w:val="0098785F"/>
    <w:rsid w:val="00993D52"/>
    <w:rsid w:val="009A2C0A"/>
    <w:rsid w:val="009A71C0"/>
    <w:rsid w:val="009B06B0"/>
    <w:rsid w:val="009B0ADE"/>
    <w:rsid w:val="009B5132"/>
    <w:rsid w:val="009B53C8"/>
    <w:rsid w:val="009B6BDC"/>
    <w:rsid w:val="009C04BD"/>
    <w:rsid w:val="009C399F"/>
    <w:rsid w:val="009D1067"/>
    <w:rsid w:val="009D12B8"/>
    <w:rsid w:val="009D3155"/>
    <w:rsid w:val="009D37F1"/>
    <w:rsid w:val="009D4648"/>
    <w:rsid w:val="009D59C6"/>
    <w:rsid w:val="009E38FF"/>
    <w:rsid w:val="009E5FD1"/>
    <w:rsid w:val="009E6FF6"/>
    <w:rsid w:val="009F2FC5"/>
    <w:rsid w:val="009F4DC3"/>
    <w:rsid w:val="00A000F1"/>
    <w:rsid w:val="00A01D06"/>
    <w:rsid w:val="00A02621"/>
    <w:rsid w:val="00A04A19"/>
    <w:rsid w:val="00A0683D"/>
    <w:rsid w:val="00A0704D"/>
    <w:rsid w:val="00A0745D"/>
    <w:rsid w:val="00A178F3"/>
    <w:rsid w:val="00A17ECF"/>
    <w:rsid w:val="00A23E2C"/>
    <w:rsid w:val="00A2530D"/>
    <w:rsid w:val="00A25A8D"/>
    <w:rsid w:val="00A26279"/>
    <w:rsid w:val="00A346DE"/>
    <w:rsid w:val="00A373BD"/>
    <w:rsid w:val="00A40F43"/>
    <w:rsid w:val="00A43ACC"/>
    <w:rsid w:val="00A43B8F"/>
    <w:rsid w:val="00A43DD6"/>
    <w:rsid w:val="00A4455E"/>
    <w:rsid w:val="00A47ED5"/>
    <w:rsid w:val="00A576F8"/>
    <w:rsid w:val="00A60707"/>
    <w:rsid w:val="00A60A45"/>
    <w:rsid w:val="00A61419"/>
    <w:rsid w:val="00A61BD6"/>
    <w:rsid w:val="00A63AD8"/>
    <w:rsid w:val="00A650DC"/>
    <w:rsid w:val="00A72591"/>
    <w:rsid w:val="00A738DB"/>
    <w:rsid w:val="00A73D00"/>
    <w:rsid w:val="00A74001"/>
    <w:rsid w:val="00A74692"/>
    <w:rsid w:val="00A751C9"/>
    <w:rsid w:val="00A7585F"/>
    <w:rsid w:val="00A767AA"/>
    <w:rsid w:val="00A81821"/>
    <w:rsid w:val="00A90405"/>
    <w:rsid w:val="00A91268"/>
    <w:rsid w:val="00A950A7"/>
    <w:rsid w:val="00A9645E"/>
    <w:rsid w:val="00AA2552"/>
    <w:rsid w:val="00AA3988"/>
    <w:rsid w:val="00AA3F5F"/>
    <w:rsid w:val="00AA4A6F"/>
    <w:rsid w:val="00AA4E01"/>
    <w:rsid w:val="00AA5A94"/>
    <w:rsid w:val="00AB2167"/>
    <w:rsid w:val="00AB23ED"/>
    <w:rsid w:val="00AB4952"/>
    <w:rsid w:val="00AB5F08"/>
    <w:rsid w:val="00AC0359"/>
    <w:rsid w:val="00AC2FBC"/>
    <w:rsid w:val="00AC3666"/>
    <w:rsid w:val="00AC647F"/>
    <w:rsid w:val="00AD1031"/>
    <w:rsid w:val="00AD16BD"/>
    <w:rsid w:val="00AD29C5"/>
    <w:rsid w:val="00AD389B"/>
    <w:rsid w:val="00AD64C1"/>
    <w:rsid w:val="00AD757D"/>
    <w:rsid w:val="00AE7677"/>
    <w:rsid w:val="00AF2031"/>
    <w:rsid w:val="00AF2540"/>
    <w:rsid w:val="00AF738E"/>
    <w:rsid w:val="00AF78AF"/>
    <w:rsid w:val="00B00AB6"/>
    <w:rsid w:val="00B00EFD"/>
    <w:rsid w:val="00B02954"/>
    <w:rsid w:val="00B03174"/>
    <w:rsid w:val="00B034DB"/>
    <w:rsid w:val="00B0688D"/>
    <w:rsid w:val="00B06C4F"/>
    <w:rsid w:val="00B123D9"/>
    <w:rsid w:val="00B12769"/>
    <w:rsid w:val="00B135CC"/>
    <w:rsid w:val="00B13626"/>
    <w:rsid w:val="00B229A8"/>
    <w:rsid w:val="00B22E02"/>
    <w:rsid w:val="00B22E0E"/>
    <w:rsid w:val="00B3138E"/>
    <w:rsid w:val="00B31914"/>
    <w:rsid w:val="00B34707"/>
    <w:rsid w:val="00B364C8"/>
    <w:rsid w:val="00B37F1A"/>
    <w:rsid w:val="00B5121E"/>
    <w:rsid w:val="00B52AF6"/>
    <w:rsid w:val="00B55127"/>
    <w:rsid w:val="00B56425"/>
    <w:rsid w:val="00B62D03"/>
    <w:rsid w:val="00B63FA8"/>
    <w:rsid w:val="00B64324"/>
    <w:rsid w:val="00B64548"/>
    <w:rsid w:val="00B6539B"/>
    <w:rsid w:val="00B67543"/>
    <w:rsid w:val="00B74456"/>
    <w:rsid w:val="00B759CA"/>
    <w:rsid w:val="00B80C80"/>
    <w:rsid w:val="00B8135E"/>
    <w:rsid w:val="00B82C0C"/>
    <w:rsid w:val="00B84230"/>
    <w:rsid w:val="00B85622"/>
    <w:rsid w:val="00B864FB"/>
    <w:rsid w:val="00B90955"/>
    <w:rsid w:val="00B916F4"/>
    <w:rsid w:val="00B97EA0"/>
    <w:rsid w:val="00BA48DD"/>
    <w:rsid w:val="00BA5AE1"/>
    <w:rsid w:val="00BA6499"/>
    <w:rsid w:val="00BA7B0D"/>
    <w:rsid w:val="00BB2877"/>
    <w:rsid w:val="00BB39D4"/>
    <w:rsid w:val="00BB49C2"/>
    <w:rsid w:val="00BB65BC"/>
    <w:rsid w:val="00BB7E0B"/>
    <w:rsid w:val="00BC055E"/>
    <w:rsid w:val="00BC2D63"/>
    <w:rsid w:val="00BC3A83"/>
    <w:rsid w:val="00BC5B09"/>
    <w:rsid w:val="00BC6671"/>
    <w:rsid w:val="00BC7B59"/>
    <w:rsid w:val="00BD0A80"/>
    <w:rsid w:val="00BD1E0D"/>
    <w:rsid w:val="00BD2B41"/>
    <w:rsid w:val="00BE0147"/>
    <w:rsid w:val="00BE0FCE"/>
    <w:rsid w:val="00BE15FC"/>
    <w:rsid w:val="00BE2A80"/>
    <w:rsid w:val="00BE32C4"/>
    <w:rsid w:val="00BE5920"/>
    <w:rsid w:val="00BE692B"/>
    <w:rsid w:val="00BF0018"/>
    <w:rsid w:val="00BF065B"/>
    <w:rsid w:val="00BF27F0"/>
    <w:rsid w:val="00BF31AB"/>
    <w:rsid w:val="00BF43BA"/>
    <w:rsid w:val="00BF54DB"/>
    <w:rsid w:val="00BF6C25"/>
    <w:rsid w:val="00BF7998"/>
    <w:rsid w:val="00C01857"/>
    <w:rsid w:val="00C01F6F"/>
    <w:rsid w:val="00C04DAB"/>
    <w:rsid w:val="00C04F95"/>
    <w:rsid w:val="00C060C0"/>
    <w:rsid w:val="00C12975"/>
    <w:rsid w:val="00C148E9"/>
    <w:rsid w:val="00C14DB2"/>
    <w:rsid w:val="00C16623"/>
    <w:rsid w:val="00C166E6"/>
    <w:rsid w:val="00C1695E"/>
    <w:rsid w:val="00C16D16"/>
    <w:rsid w:val="00C17EDC"/>
    <w:rsid w:val="00C20588"/>
    <w:rsid w:val="00C20753"/>
    <w:rsid w:val="00C20FCA"/>
    <w:rsid w:val="00C2453B"/>
    <w:rsid w:val="00C24DE8"/>
    <w:rsid w:val="00C27B25"/>
    <w:rsid w:val="00C27F31"/>
    <w:rsid w:val="00C33407"/>
    <w:rsid w:val="00C36EF6"/>
    <w:rsid w:val="00C37D97"/>
    <w:rsid w:val="00C4478E"/>
    <w:rsid w:val="00C512F8"/>
    <w:rsid w:val="00C52BE8"/>
    <w:rsid w:val="00C56AA8"/>
    <w:rsid w:val="00C57A8A"/>
    <w:rsid w:val="00C607D2"/>
    <w:rsid w:val="00C64B3C"/>
    <w:rsid w:val="00C71587"/>
    <w:rsid w:val="00C71648"/>
    <w:rsid w:val="00C73A44"/>
    <w:rsid w:val="00C7437C"/>
    <w:rsid w:val="00C77D1F"/>
    <w:rsid w:val="00C80709"/>
    <w:rsid w:val="00C818B0"/>
    <w:rsid w:val="00C84622"/>
    <w:rsid w:val="00C85575"/>
    <w:rsid w:val="00C901D9"/>
    <w:rsid w:val="00C91C6F"/>
    <w:rsid w:val="00C91EA2"/>
    <w:rsid w:val="00C933AD"/>
    <w:rsid w:val="00C943BA"/>
    <w:rsid w:val="00C94917"/>
    <w:rsid w:val="00C94E35"/>
    <w:rsid w:val="00C95783"/>
    <w:rsid w:val="00C96C95"/>
    <w:rsid w:val="00C97479"/>
    <w:rsid w:val="00CA0583"/>
    <w:rsid w:val="00CA3E2A"/>
    <w:rsid w:val="00CA48D9"/>
    <w:rsid w:val="00CA6B67"/>
    <w:rsid w:val="00CA6B93"/>
    <w:rsid w:val="00CA78AB"/>
    <w:rsid w:val="00CA7E6C"/>
    <w:rsid w:val="00CB3FA3"/>
    <w:rsid w:val="00CB4EFA"/>
    <w:rsid w:val="00CB5408"/>
    <w:rsid w:val="00CB6ECA"/>
    <w:rsid w:val="00CB7E8B"/>
    <w:rsid w:val="00CC0B84"/>
    <w:rsid w:val="00CC0BD5"/>
    <w:rsid w:val="00CC166F"/>
    <w:rsid w:val="00CC2317"/>
    <w:rsid w:val="00CC2E39"/>
    <w:rsid w:val="00CC38FC"/>
    <w:rsid w:val="00CC3AC4"/>
    <w:rsid w:val="00CC4309"/>
    <w:rsid w:val="00CC7C17"/>
    <w:rsid w:val="00CD65FD"/>
    <w:rsid w:val="00CD7AD8"/>
    <w:rsid w:val="00CE1C4D"/>
    <w:rsid w:val="00CE263C"/>
    <w:rsid w:val="00CE26D4"/>
    <w:rsid w:val="00CE39A4"/>
    <w:rsid w:val="00CE45E8"/>
    <w:rsid w:val="00CE5D0E"/>
    <w:rsid w:val="00CE6640"/>
    <w:rsid w:val="00CE73D3"/>
    <w:rsid w:val="00CE7B80"/>
    <w:rsid w:val="00CE7C2C"/>
    <w:rsid w:val="00CF0B36"/>
    <w:rsid w:val="00CF2502"/>
    <w:rsid w:val="00CF6415"/>
    <w:rsid w:val="00CF79D9"/>
    <w:rsid w:val="00D00555"/>
    <w:rsid w:val="00D00D38"/>
    <w:rsid w:val="00D02799"/>
    <w:rsid w:val="00D02EBB"/>
    <w:rsid w:val="00D045F3"/>
    <w:rsid w:val="00D04E06"/>
    <w:rsid w:val="00D11B94"/>
    <w:rsid w:val="00D142FD"/>
    <w:rsid w:val="00D15320"/>
    <w:rsid w:val="00D17AE6"/>
    <w:rsid w:val="00D2086C"/>
    <w:rsid w:val="00D20A59"/>
    <w:rsid w:val="00D22C66"/>
    <w:rsid w:val="00D22DE4"/>
    <w:rsid w:val="00D24DE0"/>
    <w:rsid w:val="00D346B4"/>
    <w:rsid w:val="00D41095"/>
    <w:rsid w:val="00D42338"/>
    <w:rsid w:val="00D444C8"/>
    <w:rsid w:val="00D44D3B"/>
    <w:rsid w:val="00D4630B"/>
    <w:rsid w:val="00D472DD"/>
    <w:rsid w:val="00D51651"/>
    <w:rsid w:val="00D528B4"/>
    <w:rsid w:val="00D57DCB"/>
    <w:rsid w:val="00D57F7D"/>
    <w:rsid w:val="00D62129"/>
    <w:rsid w:val="00D67920"/>
    <w:rsid w:val="00D70683"/>
    <w:rsid w:val="00D72B44"/>
    <w:rsid w:val="00D73420"/>
    <w:rsid w:val="00D73FFC"/>
    <w:rsid w:val="00D75B85"/>
    <w:rsid w:val="00D77421"/>
    <w:rsid w:val="00D7757F"/>
    <w:rsid w:val="00D80BA8"/>
    <w:rsid w:val="00D81C14"/>
    <w:rsid w:val="00D840E9"/>
    <w:rsid w:val="00D8524B"/>
    <w:rsid w:val="00D86D03"/>
    <w:rsid w:val="00D87052"/>
    <w:rsid w:val="00D9244B"/>
    <w:rsid w:val="00D92DA9"/>
    <w:rsid w:val="00D94F98"/>
    <w:rsid w:val="00DA0BEF"/>
    <w:rsid w:val="00DA4587"/>
    <w:rsid w:val="00DB1AAB"/>
    <w:rsid w:val="00DB208A"/>
    <w:rsid w:val="00DB3390"/>
    <w:rsid w:val="00DB3C89"/>
    <w:rsid w:val="00DB66D5"/>
    <w:rsid w:val="00DB6D9E"/>
    <w:rsid w:val="00DC2504"/>
    <w:rsid w:val="00DC50E6"/>
    <w:rsid w:val="00DC6387"/>
    <w:rsid w:val="00DC6934"/>
    <w:rsid w:val="00DC7866"/>
    <w:rsid w:val="00DD06F8"/>
    <w:rsid w:val="00DD1EC8"/>
    <w:rsid w:val="00DE3CEF"/>
    <w:rsid w:val="00DF07EB"/>
    <w:rsid w:val="00DF10C3"/>
    <w:rsid w:val="00DF2466"/>
    <w:rsid w:val="00DF30E4"/>
    <w:rsid w:val="00DF42EE"/>
    <w:rsid w:val="00DF5106"/>
    <w:rsid w:val="00E00F15"/>
    <w:rsid w:val="00E02A4E"/>
    <w:rsid w:val="00E04E87"/>
    <w:rsid w:val="00E056BB"/>
    <w:rsid w:val="00E10739"/>
    <w:rsid w:val="00E10E99"/>
    <w:rsid w:val="00E154A7"/>
    <w:rsid w:val="00E1726D"/>
    <w:rsid w:val="00E21EF2"/>
    <w:rsid w:val="00E22FC3"/>
    <w:rsid w:val="00E240A5"/>
    <w:rsid w:val="00E2495F"/>
    <w:rsid w:val="00E263AA"/>
    <w:rsid w:val="00E31F18"/>
    <w:rsid w:val="00E33F94"/>
    <w:rsid w:val="00E35D35"/>
    <w:rsid w:val="00E36F10"/>
    <w:rsid w:val="00E40436"/>
    <w:rsid w:val="00E41744"/>
    <w:rsid w:val="00E43A37"/>
    <w:rsid w:val="00E43AE4"/>
    <w:rsid w:val="00E44718"/>
    <w:rsid w:val="00E510BF"/>
    <w:rsid w:val="00E54527"/>
    <w:rsid w:val="00E56302"/>
    <w:rsid w:val="00E63D82"/>
    <w:rsid w:val="00E65944"/>
    <w:rsid w:val="00E7180B"/>
    <w:rsid w:val="00E76B14"/>
    <w:rsid w:val="00E81D7F"/>
    <w:rsid w:val="00E85543"/>
    <w:rsid w:val="00E86D93"/>
    <w:rsid w:val="00E9209F"/>
    <w:rsid w:val="00E942EE"/>
    <w:rsid w:val="00E9607E"/>
    <w:rsid w:val="00EA51F1"/>
    <w:rsid w:val="00EA62CC"/>
    <w:rsid w:val="00EB23C5"/>
    <w:rsid w:val="00EB4570"/>
    <w:rsid w:val="00EB484A"/>
    <w:rsid w:val="00EB78F9"/>
    <w:rsid w:val="00EC197E"/>
    <w:rsid w:val="00EC77D4"/>
    <w:rsid w:val="00ED3C37"/>
    <w:rsid w:val="00ED6392"/>
    <w:rsid w:val="00EE1EE8"/>
    <w:rsid w:val="00EE421D"/>
    <w:rsid w:val="00EE4617"/>
    <w:rsid w:val="00EE6EEF"/>
    <w:rsid w:val="00EF157C"/>
    <w:rsid w:val="00EF4AC4"/>
    <w:rsid w:val="00F03CE7"/>
    <w:rsid w:val="00F054FE"/>
    <w:rsid w:val="00F06089"/>
    <w:rsid w:val="00F10B28"/>
    <w:rsid w:val="00F10E66"/>
    <w:rsid w:val="00F12488"/>
    <w:rsid w:val="00F1573D"/>
    <w:rsid w:val="00F16386"/>
    <w:rsid w:val="00F17C25"/>
    <w:rsid w:val="00F20D61"/>
    <w:rsid w:val="00F2173E"/>
    <w:rsid w:val="00F220F3"/>
    <w:rsid w:val="00F227CB"/>
    <w:rsid w:val="00F23024"/>
    <w:rsid w:val="00F27FA2"/>
    <w:rsid w:val="00F308F0"/>
    <w:rsid w:val="00F3265E"/>
    <w:rsid w:val="00F32BF5"/>
    <w:rsid w:val="00F40551"/>
    <w:rsid w:val="00F47306"/>
    <w:rsid w:val="00F47838"/>
    <w:rsid w:val="00F47F8A"/>
    <w:rsid w:val="00F510BF"/>
    <w:rsid w:val="00F55016"/>
    <w:rsid w:val="00F605CD"/>
    <w:rsid w:val="00F60BD5"/>
    <w:rsid w:val="00F61C15"/>
    <w:rsid w:val="00F61C3E"/>
    <w:rsid w:val="00F63E58"/>
    <w:rsid w:val="00F6793A"/>
    <w:rsid w:val="00F741DE"/>
    <w:rsid w:val="00F808B0"/>
    <w:rsid w:val="00F81CD5"/>
    <w:rsid w:val="00F93767"/>
    <w:rsid w:val="00F95ACB"/>
    <w:rsid w:val="00FA3167"/>
    <w:rsid w:val="00FB0B04"/>
    <w:rsid w:val="00FB4C6F"/>
    <w:rsid w:val="00FB4D95"/>
    <w:rsid w:val="00FB4FB1"/>
    <w:rsid w:val="00FB7A08"/>
    <w:rsid w:val="00FB7F89"/>
    <w:rsid w:val="00FC09EF"/>
    <w:rsid w:val="00FC0FF6"/>
    <w:rsid w:val="00FC16D5"/>
    <w:rsid w:val="00FC64B2"/>
    <w:rsid w:val="00FC6FB8"/>
    <w:rsid w:val="00FD26F7"/>
    <w:rsid w:val="00FD4278"/>
    <w:rsid w:val="00FD5FD2"/>
    <w:rsid w:val="00FD6772"/>
    <w:rsid w:val="00FE059A"/>
    <w:rsid w:val="00FE290C"/>
    <w:rsid w:val="00FF3F6B"/>
    <w:rsid w:val="00FF4A45"/>
    <w:rsid w:val="440BF9E4"/>
    <w:rsid w:val="7573E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9BB5CE"/>
  <w15:chartTrackingRefBased/>
  <w15:docId w15:val="{56793248-8215-4309-8AF8-C9F6159F5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2BF5"/>
    <w:rPr>
      <w:rFonts w:ascii="Arial" w:hAnsi="Arial"/>
      <w:szCs w:val="24"/>
    </w:rPr>
  </w:style>
  <w:style w:type="paragraph" w:styleId="Heading1">
    <w:name w:val="heading 1"/>
    <w:basedOn w:val="Normal"/>
    <w:next w:val="Normal"/>
    <w:autoRedefine/>
    <w:qFormat/>
    <w:rsid w:val="00204335"/>
    <w:pPr>
      <w:keepNext/>
      <w:numPr>
        <w:numId w:val="1"/>
      </w:numPr>
      <w:spacing w:before="240" w:after="60"/>
      <w:outlineLvl w:val="0"/>
    </w:pPr>
    <w:rPr>
      <w:rFonts w:cs="Arial"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04335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4"/>
      <w:szCs w:val="20"/>
    </w:rPr>
  </w:style>
  <w:style w:type="paragraph" w:styleId="Heading3">
    <w:name w:val="heading 3"/>
    <w:basedOn w:val="Normal"/>
    <w:next w:val="Normal"/>
    <w:qFormat/>
    <w:rsid w:val="000348DA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2"/>
    </w:rPr>
  </w:style>
  <w:style w:type="paragraph" w:styleId="Heading4">
    <w:name w:val="heading 4"/>
    <w:basedOn w:val="Normal"/>
    <w:next w:val="Normal"/>
    <w:qFormat/>
    <w:rsid w:val="00A2530D"/>
    <w:pPr>
      <w:keepNext/>
      <w:numPr>
        <w:ilvl w:val="3"/>
        <w:numId w:val="1"/>
      </w:numPr>
      <w:spacing w:before="240" w:after="60"/>
      <w:outlineLvl w:val="3"/>
    </w:pPr>
    <w:rPr>
      <w:bCs/>
      <w:szCs w:val="20"/>
    </w:rPr>
  </w:style>
  <w:style w:type="paragraph" w:styleId="Heading5">
    <w:name w:val="heading 5"/>
    <w:basedOn w:val="Normal"/>
    <w:next w:val="Normal"/>
    <w:qFormat/>
    <w:rsid w:val="000556E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556E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556EE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556E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556EE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sid w:val="008C6E72"/>
    <w:rPr>
      <w:vanish/>
      <w:sz w:val="16"/>
      <w:szCs w:val="16"/>
    </w:rPr>
  </w:style>
  <w:style w:type="paragraph" w:styleId="Footer">
    <w:name w:val="footer"/>
    <w:basedOn w:val="Normal"/>
    <w:rsid w:val="006A15D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A15D3"/>
  </w:style>
  <w:style w:type="paragraph" w:styleId="Title">
    <w:name w:val="Title"/>
    <w:basedOn w:val="Normal"/>
    <w:qFormat/>
    <w:rsid w:val="000556EE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Comment">
    <w:name w:val="Comment"/>
    <w:basedOn w:val="Normal"/>
    <w:rsid w:val="00A0745D"/>
    <w:pPr>
      <w:spacing w:before="60" w:after="60"/>
    </w:pPr>
    <w:rPr>
      <w:i/>
      <w:color w:val="7030A0"/>
      <w:sz w:val="22"/>
      <w:szCs w:val="20"/>
    </w:rPr>
  </w:style>
  <w:style w:type="character" w:styleId="Hyperlink">
    <w:name w:val="Hyperlink"/>
    <w:uiPriority w:val="99"/>
    <w:rsid w:val="001F24B7"/>
    <w:rPr>
      <w:color w:val="0000FF"/>
      <w:u w:val="single"/>
    </w:rPr>
  </w:style>
  <w:style w:type="paragraph" w:styleId="ListBullet0">
    <w:name w:val="List Bullet"/>
    <w:basedOn w:val="Normal"/>
    <w:rsid w:val="00544645"/>
    <w:pPr>
      <w:numPr>
        <w:numId w:val="6"/>
      </w:numPr>
    </w:pPr>
    <w:rPr>
      <w:rFonts w:cs="Arial"/>
      <w:sz w:val="22"/>
      <w:szCs w:val="22"/>
    </w:rPr>
  </w:style>
  <w:style w:type="paragraph" w:customStyle="1" w:styleId="TableCellBullet">
    <w:name w:val="TableCellBullet"/>
    <w:basedOn w:val="Normal"/>
    <w:rsid w:val="00064A52"/>
    <w:pPr>
      <w:numPr>
        <w:numId w:val="4"/>
      </w:numPr>
      <w:spacing w:before="60" w:after="60"/>
    </w:pPr>
    <w:rPr>
      <w:rFonts w:cs="Arial"/>
      <w:szCs w:val="20"/>
    </w:rPr>
  </w:style>
  <w:style w:type="paragraph" w:customStyle="1" w:styleId="Cell">
    <w:name w:val="Cell"/>
    <w:basedOn w:val="BodyText"/>
    <w:rsid w:val="00064A52"/>
    <w:pPr>
      <w:spacing w:before="60" w:after="60"/>
    </w:pPr>
    <w:rPr>
      <w:rFonts w:cs="Arial"/>
      <w:sz w:val="20"/>
      <w:szCs w:val="20"/>
    </w:rPr>
  </w:style>
  <w:style w:type="paragraph" w:styleId="BodyText">
    <w:name w:val="Body Text"/>
    <w:basedOn w:val="Normal"/>
    <w:link w:val="BodyTextChar"/>
    <w:rsid w:val="00D02EBB"/>
    <w:pPr>
      <w:spacing w:after="120"/>
    </w:pPr>
    <w:rPr>
      <w:sz w:val="22"/>
    </w:rPr>
  </w:style>
  <w:style w:type="paragraph" w:customStyle="1" w:styleId="CellHead">
    <w:name w:val="CellHead"/>
    <w:basedOn w:val="Cell"/>
    <w:rsid w:val="00161394"/>
    <w:pPr>
      <w:keepNext/>
    </w:pPr>
    <w:rPr>
      <w:b/>
    </w:rPr>
  </w:style>
  <w:style w:type="paragraph" w:customStyle="1" w:styleId="Appendix1">
    <w:name w:val="Appendix 1"/>
    <w:basedOn w:val="Heading1"/>
    <w:rsid w:val="00064A52"/>
    <w:pPr>
      <w:numPr>
        <w:numId w:val="0"/>
      </w:numPr>
      <w:tabs>
        <w:tab w:val="num" w:pos="360"/>
      </w:tabs>
      <w:outlineLvl w:val="9"/>
    </w:pPr>
    <w:rPr>
      <w:rFonts w:cs="Times New Roman"/>
      <w:bCs w:val="0"/>
      <w:kern w:val="28"/>
      <w:sz w:val="28"/>
      <w:szCs w:val="20"/>
    </w:rPr>
  </w:style>
  <w:style w:type="paragraph" w:customStyle="1" w:styleId="Appendix2">
    <w:name w:val="Appendix 2"/>
    <w:basedOn w:val="Heading2"/>
    <w:rsid w:val="00834B31"/>
    <w:pPr>
      <w:numPr>
        <w:ilvl w:val="0"/>
        <w:numId w:val="5"/>
      </w:numPr>
      <w:outlineLvl w:val="9"/>
    </w:pPr>
    <w:rPr>
      <w:rFonts w:cs="Times New Roman"/>
      <w:bCs w:val="0"/>
      <w:i w:val="0"/>
      <w:iCs w:val="0"/>
      <w:sz w:val="26"/>
    </w:rPr>
  </w:style>
  <w:style w:type="paragraph" w:styleId="TOC1">
    <w:name w:val="toc 1"/>
    <w:basedOn w:val="Normal"/>
    <w:next w:val="Normal"/>
    <w:autoRedefine/>
    <w:uiPriority w:val="39"/>
    <w:rsid w:val="00377472"/>
    <w:pPr>
      <w:spacing w:before="120" w:after="120"/>
    </w:pPr>
    <w:rPr>
      <w:rFonts w:ascii="Calibri" w:hAnsi="Calibr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D472DD"/>
    <w:pPr>
      <w:ind w:left="200"/>
    </w:pPr>
    <w:rPr>
      <w:rFonts w:ascii="Calibri" w:hAnsi="Calibri"/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377472"/>
    <w:pPr>
      <w:ind w:left="400"/>
    </w:pPr>
    <w:rPr>
      <w:rFonts w:ascii="Calibri" w:hAnsi="Calibri"/>
      <w:i/>
      <w:iCs/>
      <w:szCs w:val="20"/>
    </w:rPr>
  </w:style>
  <w:style w:type="paragraph" w:styleId="TOC4">
    <w:name w:val="toc 4"/>
    <w:basedOn w:val="Normal"/>
    <w:next w:val="Normal"/>
    <w:autoRedefine/>
    <w:semiHidden/>
    <w:rsid w:val="00377472"/>
    <w:pPr>
      <w:ind w:left="600"/>
    </w:pPr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377472"/>
    <w:pPr>
      <w:ind w:left="80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377472"/>
    <w:pPr>
      <w:ind w:left="10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377472"/>
    <w:pPr>
      <w:ind w:left="120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377472"/>
    <w:pPr>
      <w:ind w:left="140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377472"/>
    <w:pPr>
      <w:ind w:left="1600"/>
    </w:pPr>
    <w:rPr>
      <w:rFonts w:ascii="Calibri" w:hAnsi="Calibri"/>
      <w:sz w:val="18"/>
      <w:szCs w:val="18"/>
    </w:rPr>
  </w:style>
  <w:style w:type="paragraph" w:customStyle="1" w:styleId="Appendix3">
    <w:name w:val="Appendix 3"/>
    <w:basedOn w:val="Normal"/>
    <w:rsid w:val="00E7180B"/>
    <w:rPr>
      <w:rFonts w:cs="Arial"/>
      <w:b/>
      <w:sz w:val="22"/>
      <w:szCs w:val="22"/>
    </w:rPr>
  </w:style>
  <w:style w:type="table" w:styleId="TableGrid">
    <w:name w:val="Table Grid"/>
    <w:basedOn w:val="TableNormal"/>
    <w:rsid w:val="00D852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rsid w:val="00D8524B"/>
    <w:rPr>
      <w:szCs w:val="20"/>
    </w:rPr>
  </w:style>
  <w:style w:type="paragraph" w:customStyle="1" w:styleId="CommentBullet">
    <w:name w:val="CommentBullet"/>
    <w:basedOn w:val="Comment"/>
    <w:rsid w:val="00296A1A"/>
    <w:pPr>
      <w:tabs>
        <w:tab w:val="num" w:pos="360"/>
      </w:tabs>
      <w:spacing w:before="0"/>
      <w:ind w:left="360" w:hanging="360"/>
    </w:pPr>
  </w:style>
  <w:style w:type="character" w:styleId="FollowedHyperlink">
    <w:name w:val="FollowedHyperlink"/>
    <w:rsid w:val="00E36F10"/>
    <w:rPr>
      <w:color w:val="800080"/>
      <w:u w:val="single"/>
    </w:rPr>
  </w:style>
  <w:style w:type="paragraph" w:customStyle="1" w:styleId="Table">
    <w:name w:val="Table"/>
    <w:basedOn w:val="Normal"/>
    <w:rsid w:val="00C933AD"/>
    <w:pPr>
      <w:spacing w:before="60" w:after="60"/>
    </w:pPr>
    <w:rPr>
      <w:szCs w:val="20"/>
    </w:rPr>
  </w:style>
  <w:style w:type="paragraph" w:customStyle="1" w:styleId="TableCell">
    <w:name w:val="TableCell"/>
    <w:basedOn w:val="Normal"/>
    <w:rsid w:val="00C933AD"/>
    <w:pPr>
      <w:spacing w:before="60" w:after="60"/>
      <w:ind w:left="72" w:hanging="72"/>
    </w:pPr>
    <w:rPr>
      <w:szCs w:val="20"/>
    </w:rPr>
  </w:style>
  <w:style w:type="paragraph" w:customStyle="1" w:styleId="ColumnHeadings">
    <w:name w:val="Column Headings"/>
    <w:basedOn w:val="BodyText"/>
    <w:rsid w:val="00C933AD"/>
    <w:pPr>
      <w:keepNext/>
      <w:keepLines/>
      <w:widowControl w:val="0"/>
      <w:suppressAutoHyphens/>
      <w:spacing w:before="60" w:after="60"/>
    </w:pPr>
    <w:rPr>
      <w:b/>
      <w:noProof/>
      <w:szCs w:val="20"/>
    </w:rPr>
  </w:style>
  <w:style w:type="paragraph" w:styleId="BodyText3">
    <w:name w:val="Body Text 3"/>
    <w:basedOn w:val="Normal"/>
    <w:rsid w:val="00B34707"/>
    <w:pPr>
      <w:spacing w:after="120"/>
    </w:pPr>
    <w:rPr>
      <w:sz w:val="16"/>
      <w:szCs w:val="16"/>
    </w:rPr>
  </w:style>
  <w:style w:type="paragraph" w:customStyle="1" w:styleId="ReqArea">
    <w:name w:val="ReqArea"/>
    <w:basedOn w:val="Heading1"/>
    <w:rsid w:val="00B34707"/>
    <w:pPr>
      <w:keepLines/>
      <w:numPr>
        <w:numId w:val="3"/>
      </w:numPr>
      <w:spacing w:before="60"/>
      <w:ind w:left="0" w:firstLine="0"/>
    </w:pPr>
    <w:rPr>
      <w:rFonts w:cs="Times New Roman"/>
      <w:bCs w:val="0"/>
      <w:i/>
      <w:iCs/>
      <w:kern w:val="28"/>
      <w:sz w:val="24"/>
      <w:szCs w:val="20"/>
    </w:rPr>
  </w:style>
  <w:style w:type="paragraph" w:customStyle="1" w:styleId="Requirement">
    <w:name w:val="Requirement"/>
    <w:basedOn w:val="Heading2"/>
    <w:rsid w:val="000348DA"/>
    <w:pPr>
      <w:keepLines/>
      <w:numPr>
        <w:numId w:val="2"/>
      </w:numPr>
      <w:spacing w:before="60"/>
    </w:pPr>
    <w:rPr>
      <w:rFonts w:cs="Times New Roman"/>
      <w:b w:val="0"/>
      <w:bCs w:val="0"/>
      <w:i w:val="0"/>
      <w:iCs w:val="0"/>
      <w:sz w:val="20"/>
    </w:rPr>
  </w:style>
  <w:style w:type="paragraph" w:customStyle="1" w:styleId="ListBullet">
    <w:name w:val="ListBullet"/>
    <w:basedOn w:val="Normal"/>
    <w:rsid w:val="00B34707"/>
    <w:pPr>
      <w:numPr>
        <w:numId w:val="7"/>
      </w:numPr>
      <w:spacing w:before="60"/>
    </w:pPr>
    <w:rPr>
      <w:szCs w:val="20"/>
    </w:rPr>
  </w:style>
  <w:style w:type="paragraph" w:customStyle="1" w:styleId="ReqSubArea">
    <w:name w:val="ReqSubArea"/>
    <w:basedOn w:val="Normal"/>
    <w:rsid w:val="00B34707"/>
    <w:pPr>
      <w:keepNext/>
      <w:spacing w:before="60"/>
    </w:pPr>
    <w:rPr>
      <w:b/>
      <w:bCs/>
      <w:i/>
      <w:iCs/>
      <w:szCs w:val="20"/>
    </w:rPr>
  </w:style>
  <w:style w:type="paragraph" w:styleId="List5">
    <w:name w:val="List 5"/>
    <w:basedOn w:val="Normal"/>
    <w:rsid w:val="00B34707"/>
    <w:pPr>
      <w:numPr>
        <w:numId w:val="8"/>
      </w:numPr>
      <w:spacing w:before="60"/>
      <w:ind w:left="1800" w:hanging="360"/>
    </w:pPr>
    <w:rPr>
      <w:szCs w:val="20"/>
    </w:rPr>
  </w:style>
  <w:style w:type="paragraph" w:styleId="ListContinue">
    <w:name w:val="List Continue"/>
    <w:basedOn w:val="Normal"/>
    <w:rsid w:val="00B34707"/>
    <w:pPr>
      <w:numPr>
        <w:ilvl w:val="1"/>
        <w:numId w:val="8"/>
      </w:numPr>
      <w:spacing w:before="60" w:after="120"/>
      <w:ind w:left="360"/>
    </w:pPr>
    <w:rPr>
      <w:szCs w:val="20"/>
    </w:rPr>
  </w:style>
  <w:style w:type="paragraph" w:customStyle="1" w:styleId="ListBulletReq">
    <w:name w:val="ListBulletReq"/>
    <w:basedOn w:val="ListBullet"/>
    <w:rsid w:val="00B34707"/>
    <w:pPr>
      <w:tabs>
        <w:tab w:val="num" w:pos="720"/>
      </w:tabs>
      <w:ind w:left="720"/>
    </w:pPr>
  </w:style>
  <w:style w:type="paragraph" w:styleId="ListBullet2">
    <w:name w:val="List Bullet 2"/>
    <w:basedOn w:val="Normal"/>
    <w:autoRedefine/>
    <w:rsid w:val="00B34707"/>
    <w:pPr>
      <w:numPr>
        <w:numId w:val="9"/>
      </w:numPr>
      <w:spacing w:before="60"/>
    </w:pPr>
    <w:rPr>
      <w:szCs w:val="20"/>
    </w:rPr>
  </w:style>
  <w:style w:type="paragraph" w:styleId="BalloonText">
    <w:name w:val="Balloon Text"/>
    <w:basedOn w:val="Normal"/>
    <w:semiHidden/>
    <w:rsid w:val="007D736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E43A37"/>
    <w:pPr>
      <w:spacing w:before="100" w:beforeAutospacing="1" w:after="100" w:afterAutospacing="1"/>
    </w:pPr>
    <w:rPr>
      <w:rFonts w:cs="Arial"/>
      <w:color w:val="333333"/>
      <w:sz w:val="16"/>
      <w:szCs w:val="16"/>
    </w:rPr>
  </w:style>
  <w:style w:type="paragraph" w:customStyle="1" w:styleId="CommentBullet2">
    <w:name w:val="CommentBullet2"/>
    <w:basedOn w:val="CommentBullet"/>
    <w:rsid w:val="006258EA"/>
    <w:pPr>
      <w:tabs>
        <w:tab w:val="clear" w:pos="360"/>
        <w:tab w:val="num" w:pos="1080"/>
      </w:tabs>
      <w:ind w:left="108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7B0D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b/>
      <w:color w:val="365F91"/>
      <w:kern w:val="0"/>
      <w:sz w:val="28"/>
      <w:szCs w:val="28"/>
    </w:rPr>
  </w:style>
  <w:style w:type="character" w:customStyle="1" w:styleId="BodyTextChar">
    <w:name w:val="Body Text Char"/>
    <w:link w:val="BodyText"/>
    <w:rsid w:val="00D02EBB"/>
    <w:rPr>
      <w:rFonts w:ascii="Arial" w:hAnsi="Arial"/>
      <w:sz w:val="22"/>
      <w:szCs w:val="24"/>
    </w:rPr>
  </w:style>
  <w:style w:type="character" w:customStyle="1" w:styleId="CommentTextChar">
    <w:name w:val="Comment Text Char"/>
    <w:link w:val="CommentText"/>
    <w:semiHidden/>
    <w:rsid w:val="00204335"/>
    <w:rPr>
      <w:rFonts w:ascii="Arial" w:hAnsi="Arial"/>
    </w:rPr>
  </w:style>
  <w:style w:type="paragraph" w:styleId="BlockText">
    <w:name w:val="Block Text"/>
    <w:basedOn w:val="Normal"/>
    <w:rsid w:val="00FB4D95"/>
    <w:pPr>
      <w:spacing w:after="120"/>
      <w:ind w:left="1440" w:right="1440"/>
    </w:pPr>
  </w:style>
  <w:style w:type="paragraph" w:styleId="BodyTextIndent">
    <w:name w:val="Body Text Indent"/>
    <w:basedOn w:val="Normal"/>
    <w:link w:val="BodyTextIndentChar"/>
    <w:rsid w:val="00004602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004602"/>
    <w:rPr>
      <w:rFonts w:ascii="Arial" w:hAnsi="Arial"/>
      <w:szCs w:val="24"/>
    </w:rPr>
  </w:style>
  <w:style w:type="paragraph" w:styleId="Header">
    <w:name w:val="header"/>
    <w:basedOn w:val="Normal"/>
    <w:link w:val="HeaderChar"/>
    <w:rsid w:val="008C6FC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C6FCF"/>
    <w:rPr>
      <w:rFonts w:ascii="Arial" w:hAnsi="Arial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A22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0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6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9485">
      <w:bodyDiv w:val="1"/>
      <w:marLeft w:val="0"/>
      <w:marRight w:val="24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40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customXml" Target="ink/ink2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file:///C:\Users\angel\OneDrive\Documents\Sprint%203%20Agility%20.xlsx" TargetMode="External"/><Relationship Id="rId23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4T01:09:20.28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10800,'6'10'-1040,"-6"-10"1040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2T02:41:04.02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1 0 15960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62DD66AD9F4C4A9BAE2F57D2054548" ma:contentTypeVersion="7" ma:contentTypeDescription="Create a new document." ma:contentTypeScope="" ma:versionID="f2d949f32d0fe6364c3f882aa3350a1e">
  <xsd:schema xmlns:xsd="http://www.w3.org/2001/XMLSchema" xmlns:xs="http://www.w3.org/2001/XMLSchema" xmlns:p="http://schemas.microsoft.com/office/2006/metadata/properties" xmlns:ns3="3367f849-0e1f-42a1-af88-9f9cc4974cc0" xmlns:ns4="c58579fc-08ae-4b47-847f-1a31e8c4e83e" targetNamespace="http://schemas.microsoft.com/office/2006/metadata/properties" ma:root="true" ma:fieldsID="fb073ccf771753ac6f79592475cf3e95" ns3:_="" ns4:_="">
    <xsd:import namespace="3367f849-0e1f-42a1-af88-9f9cc4974cc0"/>
    <xsd:import namespace="c58579fc-08ae-4b47-847f-1a31e8c4e8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7f849-0e1f-42a1-af88-9f9cc4974c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8579fc-08ae-4b47-847f-1a31e8c4e83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97C775-2FFD-429E-90B4-7E851395DF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80BCD18-7D62-4A12-A366-EC29153A95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7AD6BC-5F34-46C5-98B2-437AF0D93C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7f849-0e1f-42a1-af88-9f9cc4974cc0"/>
    <ds:schemaRef ds:uri="c58579fc-08ae-4b47-847f-1a31e8c4e8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876E4C4-3394-43E7-8E59-73362CCF85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1328</Words>
  <Characters>7575</Characters>
  <Application>Microsoft Office Word</Application>
  <DocSecurity>4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Specification</vt:lpstr>
    </vt:vector>
  </TitlesOfParts>
  <Company>University of Washington</Company>
  <LinksUpToDate>false</LinksUpToDate>
  <CharactersWithSpaces>8886</CharactersWithSpaces>
  <SharedDoc>false</SharedDoc>
  <HLinks>
    <vt:vector size="150" baseType="variant">
      <vt:variant>
        <vt:i4>4849791</vt:i4>
      </vt:variant>
      <vt:variant>
        <vt:i4>147</vt:i4>
      </vt:variant>
      <vt:variant>
        <vt:i4>0</vt:i4>
      </vt:variant>
      <vt:variant>
        <vt:i4>5</vt:i4>
      </vt:variant>
      <vt:variant>
        <vt:lpwstr>C:\Users\angel\OneDrive\Documents\Sprint 3 Agility .xlsx</vt:lpwstr>
      </vt:variant>
      <vt:variant>
        <vt:lpwstr/>
      </vt:variant>
      <vt:variant>
        <vt:i4>1703989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_Toc21616875</vt:lpwstr>
      </vt:variant>
      <vt:variant>
        <vt:i4>1769525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_Toc21616874</vt:lpwstr>
      </vt:variant>
      <vt:variant>
        <vt:i4>1835061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_Toc21616873</vt:lpwstr>
      </vt:variant>
      <vt:variant>
        <vt:i4>1900597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_Toc21616872</vt:lpwstr>
      </vt:variant>
      <vt:variant>
        <vt:i4>1966133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_Toc21616871</vt:lpwstr>
      </vt:variant>
      <vt:variant>
        <vt:i4>2031669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_Toc21616870</vt:lpwstr>
      </vt:variant>
      <vt:variant>
        <vt:i4>1441844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_Toc21616869</vt:lpwstr>
      </vt:variant>
      <vt:variant>
        <vt:i4>1507380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_Toc21616868</vt:lpwstr>
      </vt:variant>
      <vt:variant>
        <vt:i4>1572916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_Toc21616867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_Toc21616866</vt:lpwstr>
      </vt:variant>
      <vt:variant>
        <vt:i4>1703988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_Toc21616865</vt:lpwstr>
      </vt:variant>
      <vt:variant>
        <vt:i4>1769524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_Toc21616864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_Toc21616863</vt:lpwstr>
      </vt:variant>
      <vt:variant>
        <vt:i4>1900596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_Toc21616862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_Toc21616861</vt:lpwstr>
      </vt:variant>
      <vt:variant>
        <vt:i4>2031668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_Toc21616860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_Toc21616859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_Toc21616858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_Toc21616857</vt:lpwstr>
      </vt:variant>
      <vt:variant>
        <vt:i4>1638455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_Toc21616856</vt:lpwstr>
      </vt:variant>
      <vt:variant>
        <vt:i4>1703991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_Toc21616855</vt:lpwstr>
      </vt:variant>
      <vt:variant>
        <vt:i4>1769527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_Toc21616854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_Toc21616853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_Toc21616852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Specification</dc:title>
  <dc:subject/>
  <dc:creator>Requirements sub-team</dc:creator>
  <cp:keywords/>
  <cp:lastModifiedBy>Mike Schmid</cp:lastModifiedBy>
  <cp:revision>117</cp:revision>
  <cp:lastPrinted>2007-03-19T19:01:00Z</cp:lastPrinted>
  <dcterms:created xsi:type="dcterms:W3CDTF">2020-12-02T22:53:00Z</dcterms:created>
  <dcterms:modified xsi:type="dcterms:W3CDTF">2020-12-03T01:46:00Z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0x0101008762DD66AD9F4C4A9BAE2F57D2054548</vt:lpwstr>
  </property>
</Properties>
</file>